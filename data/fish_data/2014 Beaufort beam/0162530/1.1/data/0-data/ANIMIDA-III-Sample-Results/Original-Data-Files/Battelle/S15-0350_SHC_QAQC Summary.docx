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01" w:type="dxa"/>
        <w:tblInd w:w="18" w:type="dxa"/>
        <w:tblLook w:val="04A0" w:firstRow="1" w:lastRow="0" w:firstColumn="1" w:lastColumn="0" w:noHBand="0" w:noVBand="1"/>
      </w:tblPr>
      <w:tblGrid>
        <w:gridCol w:w="1963"/>
        <w:gridCol w:w="3421"/>
        <w:gridCol w:w="236"/>
        <w:gridCol w:w="410"/>
        <w:gridCol w:w="2015"/>
        <w:gridCol w:w="710"/>
        <w:gridCol w:w="710"/>
        <w:gridCol w:w="236"/>
      </w:tblGrid>
      <w:tr w:rsidR="00F91106" w:rsidRPr="004574AD" w14:paraId="1ACD9546" w14:textId="77777777" w:rsidTr="00FE6AC1">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6A5D285E" w14:textId="77777777"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Project:</w:t>
            </w:r>
          </w:p>
        </w:tc>
        <w:tc>
          <w:tcPr>
            <w:tcW w:w="7738"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12E29DD4" w14:textId="77777777" w:rsidR="00F91106" w:rsidRPr="004574AD" w:rsidRDefault="00AD78AE" w:rsidP="0026057C">
            <w:pPr>
              <w:rPr>
                <w:rFonts w:asciiTheme="minorHAnsi" w:hAnsiTheme="minorHAnsi"/>
                <w:color w:val="000000"/>
                <w:sz w:val="22"/>
                <w:szCs w:val="22"/>
              </w:rPr>
            </w:pPr>
            <w:r>
              <w:rPr>
                <w:rFonts w:ascii="Calibri" w:hAnsi="Calibri"/>
                <w:color w:val="000000"/>
                <w:sz w:val="22"/>
                <w:szCs w:val="22"/>
              </w:rPr>
              <w:t xml:space="preserve">ANIMIDA III </w:t>
            </w:r>
          </w:p>
        </w:tc>
      </w:tr>
      <w:tr w:rsidR="00F91106" w:rsidRPr="004574AD" w14:paraId="72E7E897" w14:textId="77777777" w:rsidTr="00FE6AC1">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5BE46E4D" w14:textId="77777777"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Parameters:</w:t>
            </w:r>
          </w:p>
        </w:tc>
        <w:tc>
          <w:tcPr>
            <w:tcW w:w="7738"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656871F0" w14:textId="77777777" w:rsidR="00F91106" w:rsidRPr="004574AD" w:rsidRDefault="00AD78AE" w:rsidP="00AD78AE">
            <w:pPr>
              <w:rPr>
                <w:rFonts w:asciiTheme="minorHAnsi" w:hAnsiTheme="minorHAnsi"/>
                <w:color w:val="000000"/>
                <w:sz w:val="22"/>
                <w:szCs w:val="22"/>
              </w:rPr>
            </w:pPr>
            <w:r>
              <w:rPr>
                <w:rFonts w:asciiTheme="minorHAnsi" w:hAnsiTheme="minorHAnsi"/>
                <w:sz w:val="22"/>
                <w:szCs w:val="22"/>
              </w:rPr>
              <w:t>TPH and SHC</w:t>
            </w:r>
          </w:p>
        </w:tc>
      </w:tr>
      <w:tr w:rsidR="00F91106" w:rsidRPr="004574AD" w14:paraId="5EFA1632" w14:textId="77777777" w:rsidTr="00FE6AC1">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45D2D1FB" w14:textId="77777777"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Laboratory:</w:t>
            </w:r>
          </w:p>
        </w:tc>
        <w:tc>
          <w:tcPr>
            <w:tcW w:w="7738"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43CE5E07" w14:textId="77777777" w:rsidR="00F91106" w:rsidRPr="004574AD" w:rsidRDefault="008505EF" w:rsidP="00AD78AE">
            <w:pPr>
              <w:rPr>
                <w:rFonts w:asciiTheme="minorHAnsi" w:hAnsiTheme="minorHAnsi"/>
                <w:color w:val="000000"/>
                <w:sz w:val="22"/>
                <w:szCs w:val="22"/>
              </w:rPr>
            </w:pPr>
            <w:r w:rsidRPr="004574AD">
              <w:rPr>
                <w:rFonts w:asciiTheme="minorHAnsi" w:hAnsiTheme="minorHAnsi"/>
                <w:sz w:val="22"/>
                <w:szCs w:val="22"/>
              </w:rPr>
              <w:t xml:space="preserve">Battelle, </w:t>
            </w:r>
            <w:r w:rsidR="00AD78AE">
              <w:rPr>
                <w:rFonts w:asciiTheme="minorHAnsi" w:hAnsiTheme="minorHAnsi"/>
                <w:sz w:val="22"/>
                <w:szCs w:val="22"/>
              </w:rPr>
              <w:t>Norwell</w:t>
            </w:r>
            <w:r w:rsidRPr="004574AD">
              <w:rPr>
                <w:rFonts w:asciiTheme="minorHAnsi" w:hAnsiTheme="minorHAnsi"/>
                <w:sz w:val="22"/>
                <w:szCs w:val="22"/>
              </w:rPr>
              <w:t>, MA</w:t>
            </w:r>
          </w:p>
        </w:tc>
      </w:tr>
      <w:tr w:rsidR="00F91106" w:rsidRPr="004574AD" w14:paraId="078F1415" w14:textId="77777777" w:rsidTr="00FE6AC1">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3B326C55" w14:textId="77777777"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Matrix:</w:t>
            </w:r>
          </w:p>
        </w:tc>
        <w:tc>
          <w:tcPr>
            <w:tcW w:w="7738"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1872CF80" w14:textId="4D816A45" w:rsidR="00F91106" w:rsidRPr="004574AD" w:rsidRDefault="005C0268" w:rsidP="001968DE">
            <w:pPr>
              <w:rPr>
                <w:rFonts w:asciiTheme="minorHAnsi" w:hAnsiTheme="minorHAnsi"/>
                <w:color w:val="000000"/>
                <w:sz w:val="22"/>
                <w:szCs w:val="22"/>
              </w:rPr>
            </w:pPr>
            <w:r>
              <w:rPr>
                <w:rFonts w:asciiTheme="minorHAnsi" w:hAnsiTheme="minorHAnsi"/>
                <w:sz w:val="22"/>
                <w:szCs w:val="22"/>
              </w:rPr>
              <w:t>Sediment</w:t>
            </w:r>
            <w:r w:rsidR="00F74BA3">
              <w:rPr>
                <w:rFonts w:asciiTheme="minorHAnsi" w:hAnsiTheme="minorHAnsi"/>
                <w:sz w:val="22"/>
                <w:szCs w:val="22"/>
              </w:rPr>
              <w:t>, Peat</w:t>
            </w:r>
          </w:p>
        </w:tc>
      </w:tr>
      <w:tr w:rsidR="00F91106" w:rsidRPr="004574AD" w14:paraId="1ED6320D" w14:textId="77777777" w:rsidTr="00FE6AC1">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17020E0C" w14:textId="77777777"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Data Set:</w:t>
            </w:r>
          </w:p>
        </w:tc>
        <w:tc>
          <w:tcPr>
            <w:tcW w:w="7738"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44E1A07A" w14:textId="77777777" w:rsidR="00F91106" w:rsidRPr="004574AD" w:rsidRDefault="008505EF" w:rsidP="002C04BE">
            <w:pPr>
              <w:rPr>
                <w:rFonts w:asciiTheme="minorHAnsi" w:hAnsiTheme="minorHAnsi"/>
                <w:color w:val="000000"/>
                <w:sz w:val="22"/>
                <w:szCs w:val="22"/>
              </w:rPr>
            </w:pPr>
            <w:r w:rsidRPr="004574AD">
              <w:rPr>
                <w:rFonts w:asciiTheme="minorHAnsi" w:hAnsiTheme="minorHAnsi"/>
                <w:color w:val="000000"/>
                <w:sz w:val="22"/>
                <w:szCs w:val="22"/>
              </w:rPr>
              <w:t>DP-1</w:t>
            </w:r>
            <w:r w:rsidR="00397303">
              <w:rPr>
                <w:rFonts w:asciiTheme="minorHAnsi" w:hAnsiTheme="minorHAnsi"/>
                <w:color w:val="000000"/>
                <w:sz w:val="22"/>
                <w:szCs w:val="22"/>
              </w:rPr>
              <w:t>5</w:t>
            </w:r>
            <w:r w:rsidRPr="004574AD">
              <w:rPr>
                <w:rFonts w:asciiTheme="minorHAnsi" w:hAnsiTheme="minorHAnsi"/>
                <w:color w:val="000000"/>
                <w:sz w:val="22"/>
                <w:szCs w:val="22"/>
              </w:rPr>
              <w:t>-</w:t>
            </w:r>
            <w:r w:rsidR="00AD78AE">
              <w:rPr>
                <w:rFonts w:asciiTheme="minorHAnsi" w:hAnsiTheme="minorHAnsi"/>
                <w:color w:val="000000"/>
                <w:sz w:val="22"/>
                <w:szCs w:val="22"/>
              </w:rPr>
              <w:t>0</w:t>
            </w:r>
            <w:r w:rsidR="00397303">
              <w:rPr>
                <w:rFonts w:asciiTheme="minorHAnsi" w:hAnsiTheme="minorHAnsi"/>
                <w:color w:val="000000"/>
                <w:sz w:val="22"/>
                <w:szCs w:val="22"/>
              </w:rPr>
              <w:t>31</w:t>
            </w:r>
            <w:r w:rsidR="002C04BE">
              <w:rPr>
                <w:rFonts w:asciiTheme="minorHAnsi" w:hAnsiTheme="minorHAnsi"/>
                <w:color w:val="000000"/>
                <w:sz w:val="22"/>
                <w:szCs w:val="22"/>
              </w:rPr>
              <w:t>8</w:t>
            </w:r>
          </w:p>
        </w:tc>
      </w:tr>
      <w:tr w:rsidR="00F91106" w:rsidRPr="004574AD" w14:paraId="02C032CF" w14:textId="77777777" w:rsidTr="00FE6AC1">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1A4AEC60" w14:textId="77777777"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Analytical SOP:</w:t>
            </w:r>
          </w:p>
        </w:tc>
        <w:tc>
          <w:tcPr>
            <w:tcW w:w="7738"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475AD593" w14:textId="77777777" w:rsidR="00F91106" w:rsidRPr="004574AD" w:rsidRDefault="008505EF" w:rsidP="00AD78AE">
            <w:pPr>
              <w:rPr>
                <w:rFonts w:asciiTheme="minorHAnsi" w:hAnsiTheme="minorHAnsi"/>
                <w:color w:val="000000"/>
                <w:sz w:val="22"/>
                <w:szCs w:val="22"/>
              </w:rPr>
            </w:pPr>
            <w:r w:rsidRPr="004574AD">
              <w:rPr>
                <w:rFonts w:asciiTheme="minorHAnsi" w:hAnsiTheme="minorHAnsi"/>
                <w:color w:val="000000"/>
                <w:sz w:val="22"/>
                <w:szCs w:val="22"/>
              </w:rPr>
              <w:t>5-</w:t>
            </w:r>
            <w:r w:rsidR="00AD78AE">
              <w:rPr>
                <w:rFonts w:asciiTheme="minorHAnsi" w:hAnsiTheme="minorHAnsi"/>
                <w:color w:val="000000"/>
                <w:sz w:val="22"/>
                <w:szCs w:val="22"/>
              </w:rPr>
              <w:t>202</w:t>
            </w:r>
          </w:p>
        </w:tc>
      </w:tr>
      <w:tr w:rsidR="00F91106" w:rsidRPr="004574AD" w14:paraId="7160840B" w14:textId="77777777" w:rsidTr="00FE6AC1">
        <w:trPr>
          <w:trHeight w:val="377"/>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2269F0D7" w14:textId="77777777"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Method Reference:</w:t>
            </w:r>
          </w:p>
        </w:tc>
        <w:tc>
          <w:tcPr>
            <w:tcW w:w="7738"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55492014" w14:textId="77777777" w:rsidR="00F91106" w:rsidRPr="004574AD" w:rsidRDefault="00595B43" w:rsidP="00AD78AE">
            <w:pPr>
              <w:rPr>
                <w:rFonts w:asciiTheme="minorHAnsi" w:hAnsiTheme="minorHAnsi"/>
                <w:color w:val="000000"/>
                <w:sz w:val="22"/>
                <w:szCs w:val="22"/>
              </w:rPr>
            </w:pPr>
            <w:r>
              <w:rPr>
                <w:rFonts w:asciiTheme="minorHAnsi" w:hAnsiTheme="minorHAnsi"/>
                <w:sz w:val="22"/>
                <w:szCs w:val="22"/>
              </w:rPr>
              <w:t xml:space="preserve">Modified </w:t>
            </w:r>
            <w:r w:rsidR="005B1513" w:rsidRPr="004574AD">
              <w:rPr>
                <w:rFonts w:asciiTheme="minorHAnsi" w:hAnsiTheme="minorHAnsi"/>
                <w:sz w:val="22"/>
                <w:szCs w:val="22"/>
              </w:rPr>
              <w:t>EPA Method 8</w:t>
            </w:r>
            <w:r w:rsidR="00AD78AE">
              <w:rPr>
                <w:rFonts w:asciiTheme="minorHAnsi" w:hAnsiTheme="minorHAnsi"/>
                <w:sz w:val="22"/>
                <w:szCs w:val="22"/>
              </w:rPr>
              <w:t>015C</w:t>
            </w:r>
          </w:p>
        </w:tc>
      </w:tr>
      <w:tr w:rsidR="00F91106" w:rsidRPr="004574AD" w14:paraId="4181626F" w14:textId="77777777" w:rsidTr="00FE6AC1">
        <w:trPr>
          <w:trHeight w:val="300"/>
        </w:trPr>
        <w:tc>
          <w:tcPr>
            <w:tcW w:w="1963" w:type="dxa"/>
            <w:tcBorders>
              <w:top w:val="dotted" w:sz="4" w:space="0" w:color="auto"/>
              <w:left w:val="nil"/>
              <w:bottom w:val="nil"/>
              <w:right w:val="nil"/>
            </w:tcBorders>
            <w:shd w:val="clear" w:color="auto" w:fill="auto"/>
            <w:noWrap/>
            <w:vAlign w:val="bottom"/>
            <w:hideMark/>
          </w:tcPr>
          <w:p w14:paraId="1EB67F9A" w14:textId="77777777" w:rsidR="00F91106" w:rsidRPr="004574AD" w:rsidRDefault="00F91106" w:rsidP="00F91106">
            <w:pPr>
              <w:rPr>
                <w:rFonts w:asciiTheme="minorHAnsi" w:hAnsiTheme="minorHAnsi"/>
                <w:color w:val="000000"/>
                <w:sz w:val="22"/>
                <w:szCs w:val="22"/>
              </w:rPr>
            </w:pPr>
          </w:p>
        </w:tc>
        <w:tc>
          <w:tcPr>
            <w:tcW w:w="4067" w:type="dxa"/>
            <w:gridSpan w:val="3"/>
            <w:tcBorders>
              <w:top w:val="dotted" w:sz="4" w:space="0" w:color="auto"/>
              <w:left w:val="nil"/>
              <w:bottom w:val="nil"/>
              <w:right w:val="nil"/>
            </w:tcBorders>
            <w:shd w:val="clear" w:color="auto" w:fill="auto"/>
            <w:noWrap/>
            <w:vAlign w:val="bottom"/>
            <w:hideMark/>
          </w:tcPr>
          <w:p w14:paraId="5A49F61C" w14:textId="77777777" w:rsidR="00F91106" w:rsidRPr="004574AD" w:rsidRDefault="00F91106" w:rsidP="00F91106">
            <w:pPr>
              <w:rPr>
                <w:rFonts w:asciiTheme="minorHAnsi" w:hAnsiTheme="minorHAnsi"/>
                <w:color w:val="000000"/>
                <w:sz w:val="22"/>
                <w:szCs w:val="22"/>
              </w:rPr>
            </w:pPr>
          </w:p>
        </w:tc>
        <w:tc>
          <w:tcPr>
            <w:tcW w:w="2015" w:type="dxa"/>
            <w:tcBorders>
              <w:top w:val="dotted" w:sz="4" w:space="0" w:color="auto"/>
              <w:left w:val="nil"/>
              <w:bottom w:val="nil"/>
              <w:right w:val="nil"/>
            </w:tcBorders>
            <w:shd w:val="clear" w:color="auto" w:fill="auto"/>
            <w:noWrap/>
            <w:vAlign w:val="bottom"/>
            <w:hideMark/>
          </w:tcPr>
          <w:p w14:paraId="62736EBB" w14:textId="77777777" w:rsidR="00F91106" w:rsidRPr="004574AD" w:rsidRDefault="00F91106" w:rsidP="00F91106">
            <w:pPr>
              <w:rPr>
                <w:rFonts w:asciiTheme="minorHAnsi" w:hAnsiTheme="minorHAnsi"/>
                <w:color w:val="000000"/>
                <w:sz w:val="22"/>
                <w:szCs w:val="22"/>
              </w:rPr>
            </w:pPr>
          </w:p>
        </w:tc>
        <w:tc>
          <w:tcPr>
            <w:tcW w:w="710" w:type="dxa"/>
            <w:tcBorders>
              <w:top w:val="dotted" w:sz="4" w:space="0" w:color="auto"/>
              <w:left w:val="nil"/>
              <w:bottom w:val="nil"/>
              <w:right w:val="nil"/>
            </w:tcBorders>
            <w:shd w:val="clear" w:color="auto" w:fill="auto"/>
            <w:noWrap/>
            <w:vAlign w:val="bottom"/>
            <w:hideMark/>
          </w:tcPr>
          <w:p w14:paraId="016BDE9E" w14:textId="77777777" w:rsidR="00F91106" w:rsidRPr="004574AD" w:rsidRDefault="00F91106" w:rsidP="00F91106">
            <w:pPr>
              <w:rPr>
                <w:rFonts w:asciiTheme="minorHAnsi" w:hAnsiTheme="minorHAnsi"/>
                <w:color w:val="000000"/>
                <w:sz w:val="22"/>
                <w:szCs w:val="22"/>
              </w:rPr>
            </w:pPr>
          </w:p>
        </w:tc>
        <w:tc>
          <w:tcPr>
            <w:tcW w:w="946" w:type="dxa"/>
            <w:gridSpan w:val="2"/>
            <w:tcBorders>
              <w:top w:val="dotted" w:sz="4" w:space="0" w:color="auto"/>
              <w:left w:val="nil"/>
              <w:bottom w:val="nil"/>
              <w:right w:val="nil"/>
            </w:tcBorders>
            <w:shd w:val="clear" w:color="auto" w:fill="auto"/>
            <w:noWrap/>
            <w:vAlign w:val="bottom"/>
            <w:hideMark/>
          </w:tcPr>
          <w:p w14:paraId="22480F58" w14:textId="77777777" w:rsidR="00F91106" w:rsidRPr="004574AD" w:rsidRDefault="00F91106" w:rsidP="00F91106">
            <w:pPr>
              <w:rPr>
                <w:rFonts w:asciiTheme="minorHAnsi" w:hAnsiTheme="minorHAnsi"/>
                <w:color w:val="000000"/>
                <w:sz w:val="22"/>
                <w:szCs w:val="22"/>
              </w:rPr>
            </w:pPr>
          </w:p>
        </w:tc>
      </w:tr>
      <w:tr w:rsidR="00E829A0" w:rsidRPr="004574AD" w14:paraId="03993CFE" w14:textId="77777777" w:rsidTr="00FE6AC1">
        <w:trPr>
          <w:trHeight w:val="300"/>
        </w:trPr>
        <w:tc>
          <w:tcPr>
            <w:tcW w:w="1963" w:type="dxa"/>
            <w:vMerge w:val="restart"/>
            <w:tcBorders>
              <w:top w:val="dotted" w:sz="4" w:space="0" w:color="auto"/>
              <w:left w:val="dotted" w:sz="4" w:space="0" w:color="auto"/>
              <w:right w:val="dotted" w:sz="4" w:space="0" w:color="auto"/>
            </w:tcBorders>
            <w:shd w:val="clear" w:color="auto" w:fill="auto"/>
            <w:noWrap/>
            <w:vAlign w:val="center"/>
            <w:hideMark/>
          </w:tcPr>
          <w:p w14:paraId="1BAA1BE6" w14:textId="77777777" w:rsidR="00E829A0" w:rsidRPr="004574AD" w:rsidRDefault="00E829A0" w:rsidP="00786821">
            <w:pPr>
              <w:rPr>
                <w:rFonts w:asciiTheme="minorHAnsi" w:hAnsiTheme="minorHAnsi"/>
                <w:color w:val="000000"/>
                <w:sz w:val="22"/>
                <w:szCs w:val="22"/>
              </w:rPr>
            </w:pPr>
            <w:r w:rsidRPr="004574AD">
              <w:rPr>
                <w:rFonts w:asciiTheme="minorHAnsi" w:hAnsiTheme="minorHAnsi"/>
                <w:color w:val="000000"/>
                <w:sz w:val="22"/>
                <w:szCs w:val="22"/>
              </w:rPr>
              <w:t>Sample Custody</w:t>
            </w:r>
          </w:p>
        </w:tc>
        <w:tc>
          <w:tcPr>
            <w:tcW w:w="4067" w:type="dxa"/>
            <w:gridSpan w:val="3"/>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67FD00FF" w14:textId="77777777" w:rsidR="00E829A0" w:rsidRPr="004574AD" w:rsidRDefault="00E829A0" w:rsidP="00786821">
            <w:pPr>
              <w:jc w:val="center"/>
              <w:rPr>
                <w:rFonts w:asciiTheme="minorHAnsi" w:hAnsiTheme="minorHAnsi"/>
                <w:color w:val="000000"/>
                <w:sz w:val="22"/>
                <w:szCs w:val="22"/>
              </w:rPr>
            </w:pPr>
            <w:r w:rsidRPr="004574AD">
              <w:rPr>
                <w:rFonts w:asciiTheme="minorHAnsi" w:hAnsiTheme="minorHAnsi"/>
                <w:color w:val="000000"/>
                <w:sz w:val="22"/>
                <w:szCs w:val="22"/>
              </w:rPr>
              <w:t>Receipt Date</w:t>
            </w:r>
          </w:p>
        </w:tc>
        <w:tc>
          <w:tcPr>
            <w:tcW w:w="3671" w:type="dxa"/>
            <w:gridSpan w:val="4"/>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701C2A8C" w14:textId="77777777" w:rsidR="00E829A0" w:rsidRPr="004574AD" w:rsidRDefault="00E829A0" w:rsidP="00786821">
            <w:pPr>
              <w:jc w:val="center"/>
              <w:rPr>
                <w:rFonts w:asciiTheme="minorHAnsi" w:hAnsiTheme="minorHAnsi"/>
                <w:color w:val="000000"/>
                <w:sz w:val="22"/>
                <w:szCs w:val="22"/>
              </w:rPr>
            </w:pPr>
            <w:r w:rsidRPr="004574AD">
              <w:rPr>
                <w:rFonts w:asciiTheme="minorHAnsi" w:hAnsiTheme="minorHAnsi"/>
                <w:color w:val="000000"/>
                <w:sz w:val="22"/>
                <w:szCs w:val="22"/>
              </w:rPr>
              <w:t>Temp (°C)</w:t>
            </w:r>
          </w:p>
        </w:tc>
      </w:tr>
      <w:tr w:rsidR="000F2F53" w:rsidRPr="004574AD" w14:paraId="61F861CC" w14:textId="77777777" w:rsidTr="00FE6AC1">
        <w:trPr>
          <w:trHeight w:val="350"/>
        </w:trPr>
        <w:tc>
          <w:tcPr>
            <w:tcW w:w="1963" w:type="dxa"/>
            <w:vMerge/>
            <w:tcBorders>
              <w:left w:val="dotted" w:sz="4" w:space="0" w:color="auto"/>
              <w:right w:val="dotted" w:sz="4" w:space="0" w:color="auto"/>
            </w:tcBorders>
            <w:shd w:val="clear" w:color="auto" w:fill="auto"/>
            <w:noWrap/>
            <w:vAlign w:val="center"/>
            <w:hideMark/>
          </w:tcPr>
          <w:p w14:paraId="28C580C4" w14:textId="77777777" w:rsidR="000F2F53" w:rsidRPr="004574AD" w:rsidRDefault="000F2F53" w:rsidP="00786821">
            <w:pPr>
              <w:rPr>
                <w:rFonts w:asciiTheme="minorHAnsi" w:hAnsiTheme="minorHAnsi"/>
                <w:color w:val="000000"/>
                <w:sz w:val="22"/>
                <w:szCs w:val="22"/>
              </w:rPr>
            </w:pPr>
          </w:p>
        </w:tc>
        <w:tc>
          <w:tcPr>
            <w:tcW w:w="4067" w:type="dxa"/>
            <w:gridSpan w:val="3"/>
            <w:tcBorders>
              <w:top w:val="dotted" w:sz="4" w:space="0" w:color="auto"/>
              <w:left w:val="dotted" w:sz="4" w:space="0" w:color="auto"/>
              <w:right w:val="dotted" w:sz="4" w:space="0" w:color="auto"/>
            </w:tcBorders>
            <w:shd w:val="clear" w:color="auto" w:fill="auto"/>
            <w:noWrap/>
            <w:vAlign w:val="center"/>
            <w:hideMark/>
          </w:tcPr>
          <w:p w14:paraId="3BE9A44A" w14:textId="77777777" w:rsidR="000F2F53" w:rsidRPr="00F91106" w:rsidRDefault="00C51832" w:rsidP="002C04BE">
            <w:pPr>
              <w:jc w:val="center"/>
              <w:rPr>
                <w:rFonts w:ascii="Calibri" w:hAnsi="Calibri"/>
                <w:color w:val="000000"/>
                <w:sz w:val="22"/>
                <w:szCs w:val="22"/>
              </w:rPr>
            </w:pPr>
            <w:r>
              <w:rPr>
                <w:rFonts w:ascii="Calibri" w:hAnsi="Calibri"/>
                <w:color w:val="000000"/>
                <w:sz w:val="22"/>
                <w:szCs w:val="22"/>
              </w:rPr>
              <w:t>8/1</w:t>
            </w:r>
            <w:r w:rsidR="002C04BE">
              <w:rPr>
                <w:rFonts w:ascii="Calibri" w:hAnsi="Calibri"/>
                <w:color w:val="000000"/>
                <w:sz w:val="22"/>
                <w:szCs w:val="22"/>
              </w:rPr>
              <w:t>1</w:t>
            </w:r>
            <w:r w:rsidR="000F2F53">
              <w:rPr>
                <w:rFonts w:ascii="Calibri" w:hAnsi="Calibri"/>
                <w:color w:val="000000"/>
                <w:sz w:val="22"/>
                <w:szCs w:val="22"/>
              </w:rPr>
              <w:t>/201</w:t>
            </w:r>
            <w:r w:rsidR="00AD78AE">
              <w:rPr>
                <w:rFonts w:ascii="Calibri" w:hAnsi="Calibri"/>
                <w:color w:val="000000"/>
                <w:sz w:val="22"/>
                <w:szCs w:val="22"/>
              </w:rPr>
              <w:t>4</w:t>
            </w:r>
            <w:r w:rsidR="00884876">
              <w:rPr>
                <w:rFonts w:ascii="Calibri" w:hAnsi="Calibri"/>
                <w:color w:val="000000"/>
                <w:sz w:val="22"/>
                <w:szCs w:val="22"/>
              </w:rPr>
              <w:t xml:space="preserve"> and</w:t>
            </w:r>
            <w:r w:rsidR="00397303">
              <w:rPr>
                <w:rFonts w:ascii="Calibri" w:hAnsi="Calibri"/>
                <w:color w:val="000000"/>
                <w:sz w:val="22"/>
                <w:szCs w:val="22"/>
              </w:rPr>
              <w:t xml:space="preserve"> 8/</w:t>
            </w:r>
            <w:r w:rsidR="002C04BE">
              <w:rPr>
                <w:rFonts w:ascii="Calibri" w:hAnsi="Calibri"/>
                <w:color w:val="000000"/>
                <w:sz w:val="22"/>
                <w:szCs w:val="22"/>
              </w:rPr>
              <w:t>25</w:t>
            </w:r>
            <w:r w:rsidR="00397303">
              <w:rPr>
                <w:rFonts w:ascii="Calibri" w:hAnsi="Calibri"/>
                <w:color w:val="000000"/>
                <w:sz w:val="22"/>
                <w:szCs w:val="22"/>
              </w:rPr>
              <w:t>/2015</w:t>
            </w:r>
          </w:p>
        </w:tc>
        <w:tc>
          <w:tcPr>
            <w:tcW w:w="3671" w:type="dxa"/>
            <w:gridSpan w:val="4"/>
            <w:tcBorders>
              <w:top w:val="dotted" w:sz="4" w:space="0" w:color="auto"/>
              <w:left w:val="dotted" w:sz="4" w:space="0" w:color="auto"/>
              <w:right w:val="dotted" w:sz="4" w:space="0" w:color="auto"/>
            </w:tcBorders>
            <w:shd w:val="clear" w:color="auto" w:fill="auto"/>
            <w:noWrap/>
            <w:vAlign w:val="center"/>
            <w:hideMark/>
          </w:tcPr>
          <w:p w14:paraId="0D50707F" w14:textId="77777777" w:rsidR="000F2F53" w:rsidRPr="00F91106" w:rsidRDefault="00884876" w:rsidP="006F605E">
            <w:pPr>
              <w:jc w:val="center"/>
              <w:rPr>
                <w:rFonts w:ascii="Calibri" w:hAnsi="Calibri"/>
                <w:color w:val="000000"/>
                <w:sz w:val="22"/>
                <w:szCs w:val="22"/>
              </w:rPr>
            </w:pPr>
            <w:r>
              <w:rPr>
                <w:rFonts w:ascii="Calibri" w:hAnsi="Calibri"/>
                <w:color w:val="000000"/>
                <w:sz w:val="22"/>
                <w:szCs w:val="22"/>
              </w:rPr>
              <w:t>0.9, 1.2, 0.3</w:t>
            </w:r>
            <w:r w:rsidR="002C04BE">
              <w:rPr>
                <w:rFonts w:ascii="Calibri" w:hAnsi="Calibri"/>
                <w:color w:val="000000"/>
                <w:sz w:val="22"/>
                <w:szCs w:val="22"/>
              </w:rPr>
              <w:t xml:space="preserve"> and 2.8</w:t>
            </w:r>
          </w:p>
        </w:tc>
      </w:tr>
      <w:tr w:rsidR="00E863B1" w:rsidRPr="004574AD" w14:paraId="1D77C659" w14:textId="77777777" w:rsidTr="00FE6AC1">
        <w:trPr>
          <w:trHeight w:val="300"/>
        </w:trPr>
        <w:tc>
          <w:tcPr>
            <w:tcW w:w="1963" w:type="dxa"/>
            <w:tcBorders>
              <w:top w:val="dotted" w:sz="4" w:space="0" w:color="auto"/>
              <w:left w:val="nil"/>
              <w:bottom w:val="dotted" w:sz="4" w:space="0" w:color="auto"/>
            </w:tcBorders>
            <w:shd w:val="clear" w:color="auto" w:fill="auto"/>
            <w:noWrap/>
            <w:vAlign w:val="bottom"/>
            <w:hideMark/>
          </w:tcPr>
          <w:p w14:paraId="10CCA8A7" w14:textId="77777777" w:rsidR="00E863B1" w:rsidRPr="004574AD" w:rsidRDefault="00E863B1" w:rsidP="00F91106">
            <w:pPr>
              <w:rPr>
                <w:rFonts w:asciiTheme="minorHAnsi" w:hAnsiTheme="minorHAnsi"/>
                <w:color w:val="000000"/>
                <w:sz w:val="22"/>
                <w:szCs w:val="22"/>
              </w:rPr>
            </w:pPr>
          </w:p>
        </w:tc>
        <w:tc>
          <w:tcPr>
            <w:tcW w:w="4067" w:type="dxa"/>
            <w:gridSpan w:val="3"/>
            <w:tcBorders>
              <w:top w:val="dotted" w:sz="4" w:space="0" w:color="auto"/>
              <w:bottom w:val="dotted" w:sz="4" w:space="0" w:color="auto"/>
            </w:tcBorders>
            <w:shd w:val="clear" w:color="auto" w:fill="auto"/>
            <w:noWrap/>
            <w:vAlign w:val="bottom"/>
            <w:hideMark/>
          </w:tcPr>
          <w:p w14:paraId="166EC478" w14:textId="77777777" w:rsidR="00E863B1" w:rsidRPr="004574AD" w:rsidRDefault="00E863B1" w:rsidP="00F91106">
            <w:pPr>
              <w:jc w:val="center"/>
              <w:rPr>
                <w:rFonts w:asciiTheme="minorHAnsi" w:hAnsiTheme="minorHAnsi"/>
                <w:color w:val="000000"/>
                <w:sz w:val="22"/>
                <w:szCs w:val="22"/>
              </w:rPr>
            </w:pPr>
          </w:p>
        </w:tc>
        <w:tc>
          <w:tcPr>
            <w:tcW w:w="2015" w:type="dxa"/>
            <w:tcBorders>
              <w:top w:val="dotted" w:sz="4" w:space="0" w:color="auto"/>
              <w:bottom w:val="dotted" w:sz="4" w:space="0" w:color="auto"/>
            </w:tcBorders>
            <w:shd w:val="clear" w:color="auto" w:fill="auto"/>
            <w:noWrap/>
            <w:vAlign w:val="bottom"/>
            <w:hideMark/>
          </w:tcPr>
          <w:p w14:paraId="3273F31B" w14:textId="77777777" w:rsidR="00E863B1" w:rsidRPr="004574AD" w:rsidRDefault="00E863B1" w:rsidP="00F91106">
            <w:pPr>
              <w:jc w:val="center"/>
              <w:rPr>
                <w:rFonts w:asciiTheme="minorHAnsi" w:hAnsiTheme="minorHAnsi"/>
                <w:color w:val="000000"/>
                <w:sz w:val="22"/>
                <w:szCs w:val="22"/>
              </w:rPr>
            </w:pPr>
          </w:p>
        </w:tc>
        <w:tc>
          <w:tcPr>
            <w:tcW w:w="710" w:type="dxa"/>
            <w:tcBorders>
              <w:top w:val="dotted" w:sz="4" w:space="0" w:color="auto"/>
              <w:bottom w:val="dotted" w:sz="4" w:space="0" w:color="auto"/>
              <w:right w:val="nil"/>
            </w:tcBorders>
            <w:shd w:val="clear" w:color="auto" w:fill="auto"/>
            <w:noWrap/>
            <w:vAlign w:val="bottom"/>
            <w:hideMark/>
          </w:tcPr>
          <w:p w14:paraId="25421F8A" w14:textId="77777777" w:rsidR="00E863B1" w:rsidRPr="004574AD" w:rsidRDefault="00E863B1" w:rsidP="00F91106">
            <w:pPr>
              <w:rPr>
                <w:rFonts w:asciiTheme="minorHAnsi" w:hAnsiTheme="minorHAnsi"/>
                <w:color w:val="000000"/>
                <w:sz w:val="22"/>
                <w:szCs w:val="22"/>
              </w:rPr>
            </w:pPr>
          </w:p>
        </w:tc>
        <w:tc>
          <w:tcPr>
            <w:tcW w:w="946" w:type="dxa"/>
            <w:gridSpan w:val="2"/>
            <w:tcBorders>
              <w:top w:val="dotted" w:sz="4" w:space="0" w:color="auto"/>
              <w:left w:val="nil"/>
              <w:bottom w:val="dotted" w:sz="4" w:space="0" w:color="auto"/>
              <w:right w:val="nil"/>
            </w:tcBorders>
            <w:shd w:val="clear" w:color="auto" w:fill="auto"/>
            <w:noWrap/>
            <w:vAlign w:val="bottom"/>
            <w:hideMark/>
          </w:tcPr>
          <w:p w14:paraId="74C0A49B" w14:textId="77777777" w:rsidR="00E863B1" w:rsidRPr="004574AD" w:rsidRDefault="00E863B1" w:rsidP="00F91106">
            <w:pPr>
              <w:rPr>
                <w:rFonts w:asciiTheme="minorHAnsi" w:hAnsiTheme="minorHAnsi"/>
                <w:color w:val="000000"/>
                <w:sz w:val="22"/>
                <w:szCs w:val="22"/>
              </w:rPr>
            </w:pPr>
          </w:p>
        </w:tc>
      </w:tr>
      <w:tr w:rsidR="00E863B1" w:rsidRPr="004574AD" w14:paraId="7AAF8A37" w14:textId="77777777" w:rsidTr="00FE6AC1">
        <w:trPr>
          <w:trHeight w:val="300"/>
        </w:trPr>
        <w:tc>
          <w:tcPr>
            <w:tcW w:w="1963" w:type="dxa"/>
            <w:vMerge w:val="restart"/>
            <w:tcBorders>
              <w:top w:val="dotted" w:sz="4" w:space="0" w:color="auto"/>
              <w:left w:val="dotted" w:sz="4" w:space="0" w:color="auto"/>
              <w:bottom w:val="dotted" w:sz="4" w:space="0" w:color="auto"/>
              <w:right w:val="dotted" w:sz="4" w:space="0" w:color="auto"/>
            </w:tcBorders>
            <w:shd w:val="clear" w:color="auto" w:fill="auto"/>
            <w:noWrap/>
            <w:hideMark/>
          </w:tcPr>
          <w:p w14:paraId="1700F783" w14:textId="77777777" w:rsidR="00E863B1" w:rsidRPr="004574AD" w:rsidRDefault="00E863B1" w:rsidP="00F91106">
            <w:pPr>
              <w:rPr>
                <w:rFonts w:asciiTheme="minorHAnsi" w:hAnsiTheme="minorHAnsi"/>
                <w:color w:val="000000"/>
                <w:sz w:val="22"/>
                <w:szCs w:val="22"/>
              </w:rPr>
            </w:pPr>
            <w:r w:rsidRPr="004574AD">
              <w:rPr>
                <w:rFonts w:asciiTheme="minorHAnsi" w:hAnsiTheme="minorHAnsi"/>
                <w:color w:val="000000"/>
                <w:sz w:val="22"/>
                <w:szCs w:val="22"/>
              </w:rPr>
              <w:t>Corrective Actions</w:t>
            </w:r>
          </w:p>
        </w:tc>
        <w:tc>
          <w:tcPr>
            <w:tcW w:w="7738" w:type="dxa"/>
            <w:gridSpan w:val="7"/>
            <w:vMerge w:val="restart"/>
            <w:tcBorders>
              <w:top w:val="dotted" w:sz="4" w:space="0" w:color="auto"/>
              <w:left w:val="dotted" w:sz="4" w:space="0" w:color="auto"/>
              <w:bottom w:val="dotted" w:sz="4" w:space="0" w:color="auto"/>
              <w:right w:val="dotted" w:sz="4" w:space="0" w:color="auto"/>
            </w:tcBorders>
            <w:shd w:val="clear" w:color="auto" w:fill="auto"/>
            <w:noWrap/>
            <w:hideMark/>
          </w:tcPr>
          <w:p w14:paraId="1B241264" w14:textId="14136B4E" w:rsidR="00E863B1" w:rsidRDefault="002C04BE" w:rsidP="00884876">
            <w:pPr>
              <w:autoSpaceDE w:val="0"/>
              <w:autoSpaceDN w:val="0"/>
              <w:adjustRightInd w:val="0"/>
              <w:rPr>
                <w:rFonts w:asciiTheme="minorHAnsi" w:hAnsiTheme="minorHAnsi" w:cstheme="minorHAnsi"/>
                <w:sz w:val="22"/>
                <w:szCs w:val="22"/>
              </w:rPr>
            </w:pPr>
            <w:r>
              <w:rPr>
                <w:rFonts w:asciiTheme="minorHAnsi" w:hAnsiTheme="minorHAnsi" w:cs="Tahoma"/>
                <w:sz w:val="22"/>
                <w:szCs w:val="22"/>
              </w:rPr>
              <w:t>SHP-150811-03 had s</w:t>
            </w:r>
            <w:r w:rsidR="00884876" w:rsidRPr="00734447">
              <w:rPr>
                <w:rFonts w:asciiTheme="minorHAnsi" w:hAnsiTheme="minorHAnsi" w:cs="Tahoma"/>
                <w:sz w:val="22"/>
                <w:szCs w:val="22"/>
              </w:rPr>
              <w:t>ample L4815 was listed on the COC as</w:t>
            </w:r>
            <w:r w:rsidR="00884876">
              <w:rPr>
                <w:rFonts w:asciiTheme="minorHAnsi" w:hAnsiTheme="minorHAnsi" w:cs="Tahoma"/>
                <w:sz w:val="22"/>
                <w:szCs w:val="22"/>
              </w:rPr>
              <w:t xml:space="preserve"> </w:t>
            </w:r>
            <w:r w:rsidR="00884876" w:rsidRPr="00734447">
              <w:rPr>
                <w:rFonts w:asciiTheme="minorHAnsi" w:hAnsiTheme="minorHAnsi" w:cs="Tahoma"/>
                <w:sz w:val="22"/>
                <w:szCs w:val="22"/>
              </w:rPr>
              <w:t>QAH-122 with a collection time of 8:40 on</w:t>
            </w:r>
            <w:r w:rsidR="009616A4">
              <w:rPr>
                <w:rFonts w:asciiTheme="minorHAnsi" w:hAnsiTheme="minorHAnsi" w:cs="Tahoma"/>
                <w:sz w:val="22"/>
                <w:szCs w:val="22"/>
              </w:rPr>
              <w:t xml:space="preserve"> </w:t>
            </w:r>
            <w:r w:rsidR="00884876" w:rsidRPr="00734447">
              <w:rPr>
                <w:rFonts w:asciiTheme="minorHAnsi" w:hAnsiTheme="minorHAnsi" w:cs="Tahoma"/>
                <w:sz w:val="22"/>
                <w:szCs w:val="22"/>
              </w:rPr>
              <w:t>8/6/15.</w:t>
            </w:r>
            <w:r w:rsidR="00884876">
              <w:rPr>
                <w:rFonts w:asciiTheme="minorHAnsi" w:hAnsiTheme="minorHAnsi" w:cs="Tahoma"/>
                <w:sz w:val="22"/>
                <w:szCs w:val="22"/>
              </w:rPr>
              <w:t xml:space="preserve">  </w:t>
            </w:r>
            <w:r w:rsidR="00884876" w:rsidRPr="00734447">
              <w:rPr>
                <w:rFonts w:asciiTheme="minorHAnsi" w:hAnsiTheme="minorHAnsi" w:cs="Tahoma"/>
                <w:sz w:val="22"/>
                <w:szCs w:val="22"/>
              </w:rPr>
              <w:t>There was no jar that had matching</w:t>
            </w:r>
            <w:r w:rsidR="00884876">
              <w:rPr>
                <w:rFonts w:asciiTheme="minorHAnsi" w:hAnsiTheme="minorHAnsi" w:cs="Tahoma"/>
                <w:sz w:val="22"/>
                <w:szCs w:val="22"/>
              </w:rPr>
              <w:t xml:space="preserve"> </w:t>
            </w:r>
            <w:r w:rsidR="00884876" w:rsidRPr="00734447">
              <w:rPr>
                <w:rFonts w:asciiTheme="minorHAnsi" w:hAnsiTheme="minorHAnsi" w:cs="Tahoma"/>
                <w:sz w:val="22"/>
                <w:szCs w:val="22"/>
              </w:rPr>
              <w:t>collection information but there was a jar</w:t>
            </w:r>
            <w:r w:rsidR="00884876">
              <w:rPr>
                <w:rFonts w:asciiTheme="minorHAnsi" w:hAnsiTheme="minorHAnsi" w:cs="Tahoma"/>
                <w:sz w:val="22"/>
                <w:szCs w:val="22"/>
              </w:rPr>
              <w:t xml:space="preserve"> </w:t>
            </w:r>
            <w:r w:rsidR="00884876" w:rsidRPr="00734447">
              <w:rPr>
                <w:rFonts w:asciiTheme="minorHAnsi" w:hAnsiTheme="minorHAnsi" w:cs="Tahoma"/>
                <w:sz w:val="22"/>
                <w:szCs w:val="22"/>
              </w:rPr>
              <w:t>that had the correct station information</w:t>
            </w:r>
            <w:r w:rsidR="00884876">
              <w:rPr>
                <w:rFonts w:asciiTheme="minorHAnsi" w:hAnsiTheme="minorHAnsi" w:cs="Tahoma"/>
                <w:sz w:val="22"/>
                <w:szCs w:val="22"/>
              </w:rPr>
              <w:t xml:space="preserve"> </w:t>
            </w:r>
            <w:r w:rsidR="00884876" w:rsidRPr="00734447">
              <w:rPr>
                <w:rFonts w:asciiTheme="minorHAnsi" w:hAnsiTheme="minorHAnsi" w:cs="Tahoma"/>
                <w:sz w:val="22"/>
                <w:szCs w:val="22"/>
              </w:rPr>
              <w:t>that belongs to that sample.</w:t>
            </w:r>
            <w:r>
              <w:rPr>
                <w:rFonts w:asciiTheme="minorHAnsi" w:hAnsiTheme="minorHAnsi" w:cs="Tahoma"/>
                <w:sz w:val="22"/>
                <w:szCs w:val="22"/>
              </w:rPr>
              <w:t xml:space="preserve">  </w:t>
            </w:r>
            <w:r w:rsidR="00884876" w:rsidRPr="00734447">
              <w:rPr>
                <w:rFonts w:asciiTheme="minorHAnsi" w:hAnsiTheme="minorHAnsi" w:cs="Tahoma"/>
                <w:sz w:val="22"/>
                <w:szCs w:val="22"/>
              </w:rPr>
              <w:t>The ID on the jar was QAH-207 with a</w:t>
            </w:r>
            <w:r w:rsidR="00884876">
              <w:rPr>
                <w:rFonts w:asciiTheme="minorHAnsi" w:hAnsiTheme="minorHAnsi" w:cs="Tahoma"/>
                <w:sz w:val="22"/>
                <w:szCs w:val="22"/>
              </w:rPr>
              <w:t xml:space="preserve"> </w:t>
            </w:r>
            <w:r w:rsidR="00884876" w:rsidRPr="00734447">
              <w:rPr>
                <w:rFonts w:asciiTheme="minorHAnsi" w:hAnsiTheme="minorHAnsi" w:cs="Tahoma"/>
                <w:sz w:val="22"/>
                <w:szCs w:val="22"/>
              </w:rPr>
              <w:t>collection date of 8/6/15 @ 10:00am.</w:t>
            </w:r>
            <w:r>
              <w:rPr>
                <w:rFonts w:asciiTheme="minorHAnsi" w:hAnsiTheme="minorHAnsi" w:cs="Tahoma"/>
                <w:sz w:val="22"/>
                <w:szCs w:val="22"/>
              </w:rPr>
              <w:t xml:space="preserve">  </w:t>
            </w:r>
            <w:r w:rsidR="00884876" w:rsidRPr="00734447">
              <w:rPr>
                <w:rFonts w:asciiTheme="minorHAnsi" w:hAnsiTheme="minorHAnsi" w:cs="Tahoma"/>
                <w:sz w:val="22"/>
                <w:szCs w:val="22"/>
              </w:rPr>
              <w:t>Logged in as the COC states but I believe it</w:t>
            </w:r>
            <w:r w:rsidR="00884876">
              <w:rPr>
                <w:rFonts w:asciiTheme="minorHAnsi" w:hAnsiTheme="minorHAnsi" w:cs="Tahoma"/>
                <w:sz w:val="22"/>
                <w:szCs w:val="22"/>
              </w:rPr>
              <w:t xml:space="preserve"> </w:t>
            </w:r>
            <w:r w:rsidR="00884876" w:rsidRPr="00734447">
              <w:rPr>
                <w:rFonts w:asciiTheme="minorHAnsi" w:hAnsiTheme="minorHAnsi" w:cs="Tahoma"/>
                <w:sz w:val="22"/>
                <w:szCs w:val="22"/>
              </w:rPr>
              <w:t>should be the QAH-207</w:t>
            </w:r>
            <w:r w:rsidR="00884876" w:rsidRPr="00734447">
              <w:rPr>
                <w:rFonts w:asciiTheme="minorHAnsi" w:hAnsiTheme="minorHAnsi" w:cstheme="minorHAnsi"/>
                <w:sz w:val="22"/>
                <w:szCs w:val="22"/>
              </w:rPr>
              <w:t>.</w:t>
            </w:r>
          </w:p>
          <w:p w14:paraId="51E249D6" w14:textId="77777777" w:rsidR="002C04BE" w:rsidRDefault="002C04BE" w:rsidP="00884876">
            <w:pPr>
              <w:autoSpaceDE w:val="0"/>
              <w:autoSpaceDN w:val="0"/>
              <w:adjustRightInd w:val="0"/>
              <w:rPr>
                <w:rFonts w:asciiTheme="minorHAnsi" w:hAnsiTheme="minorHAnsi" w:cstheme="minorHAnsi"/>
                <w:sz w:val="22"/>
                <w:szCs w:val="22"/>
              </w:rPr>
            </w:pPr>
          </w:p>
          <w:p w14:paraId="713789D4" w14:textId="77777777" w:rsidR="002C04BE" w:rsidRPr="005F6E9C" w:rsidRDefault="002C04BE" w:rsidP="00884876">
            <w:pPr>
              <w:autoSpaceDE w:val="0"/>
              <w:autoSpaceDN w:val="0"/>
              <w:adjustRightInd w:val="0"/>
              <w:rPr>
                <w:rFonts w:asciiTheme="minorHAnsi" w:hAnsiTheme="minorHAnsi" w:cs="Arial"/>
                <w:sz w:val="22"/>
                <w:szCs w:val="22"/>
              </w:rPr>
            </w:pPr>
            <w:r>
              <w:rPr>
                <w:rFonts w:asciiTheme="minorHAnsi" w:hAnsiTheme="minorHAnsi" w:cs="Tahoma"/>
                <w:sz w:val="22"/>
                <w:szCs w:val="22"/>
              </w:rPr>
              <w:t>SHP-150825-01 had missing COCs.  The samples were confirmed with the project manager.</w:t>
            </w:r>
          </w:p>
        </w:tc>
      </w:tr>
      <w:tr w:rsidR="00E863B1" w:rsidRPr="004574AD" w14:paraId="5A07F874" w14:textId="77777777" w:rsidTr="00FE6AC1">
        <w:trPr>
          <w:trHeight w:val="300"/>
        </w:trPr>
        <w:tc>
          <w:tcPr>
            <w:tcW w:w="1963" w:type="dxa"/>
            <w:vMerge/>
            <w:tcBorders>
              <w:top w:val="dotted" w:sz="4" w:space="0" w:color="auto"/>
              <w:left w:val="dotted" w:sz="4" w:space="0" w:color="auto"/>
              <w:bottom w:val="dotted" w:sz="4" w:space="0" w:color="auto"/>
              <w:right w:val="dotted" w:sz="4" w:space="0" w:color="auto"/>
            </w:tcBorders>
            <w:vAlign w:val="center"/>
            <w:hideMark/>
          </w:tcPr>
          <w:p w14:paraId="3B565817" w14:textId="77777777" w:rsidR="00E863B1" w:rsidRPr="004574AD" w:rsidRDefault="00E863B1" w:rsidP="00F91106">
            <w:pPr>
              <w:rPr>
                <w:rFonts w:asciiTheme="minorHAnsi" w:hAnsiTheme="minorHAnsi"/>
                <w:color w:val="000000"/>
                <w:sz w:val="22"/>
                <w:szCs w:val="22"/>
              </w:rPr>
            </w:pPr>
          </w:p>
        </w:tc>
        <w:tc>
          <w:tcPr>
            <w:tcW w:w="7738" w:type="dxa"/>
            <w:gridSpan w:val="7"/>
            <w:vMerge/>
            <w:tcBorders>
              <w:top w:val="dotted" w:sz="4" w:space="0" w:color="auto"/>
              <w:left w:val="dotted" w:sz="4" w:space="0" w:color="auto"/>
              <w:bottom w:val="dotted" w:sz="4" w:space="0" w:color="auto"/>
              <w:right w:val="dotted" w:sz="4" w:space="0" w:color="auto"/>
            </w:tcBorders>
            <w:hideMark/>
          </w:tcPr>
          <w:p w14:paraId="7A7E4AC9" w14:textId="77777777" w:rsidR="00E863B1" w:rsidRPr="00567206" w:rsidRDefault="00E863B1" w:rsidP="00F91106">
            <w:pPr>
              <w:rPr>
                <w:rFonts w:asciiTheme="minorHAnsi" w:hAnsiTheme="minorHAnsi"/>
                <w:color w:val="000000"/>
                <w:sz w:val="22"/>
                <w:szCs w:val="22"/>
              </w:rPr>
            </w:pPr>
          </w:p>
        </w:tc>
      </w:tr>
      <w:tr w:rsidR="00E863B1" w:rsidRPr="004574AD" w14:paraId="61F0F5EB" w14:textId="77777777" w:rsidTr="00FE6AC1">
        <w:trPr>
          <w:trHeight w:val="300"/>
        </w:trPr>
        <w:tc>
          <w:tcPr>
            <w:tcW w:w="1963" w:type="dxa"/>
            <w:vMerge w:val="restart"/>
            <w:tcBorders>
              <w:top w:val="dotted" w:sz="4" w:space="0" w:color="auto"/>
              <w:left w:val="dotted" w:sz="4" w:space="0" w:color="auto"/>
              <w:bottom w:val="dotted" w:sz="4" w:space="0" w:color="auto"/>
              <w:right w:val="dotted" w:sz="4" w:space="0" w:color="auto"/>
            </w:tcBorders>
            <w:shd w:val="clear" w:color="auto" w:fill="auto"/>
            <w:noWrap/>
            <w:hideMark/>
          </w:tcPr>
          <w:p w14:paraId="7ED368A8" w14:textId="77777777" w:rsidR="00E863B1" w:rsidRPr="004574AD" w:rsidRDefault="00E863B1" w:rsidP="00F91106">
            <w:pPr>
              <w:rPr>
                <w:rFonts w:asciiTheme="minorHAnsi" w:hAnsiTheme="minorHAnsi"/>
                <w:color w:val="000000"/>
                <w:sz w:val="22"/>
                <w:szCs w:val="22"/>
              </w:rPr>
            </w:pPr>
            <w:r w:rsidRPr="004574AD">
              <w:rPr>
                <w:rFonts w:asciiTheme="minorHAnsi" w:hAnsiTheme="minorHAnsi"/>
                <w:color w:val="000000"/>
                <w:sz w:val="22"/>
                <w:szCs w:val="22"/>
              </w:rPr>
              <w:t>Sample Storage</w:t>
            </w:r>
          </w:p>
        </w:tc>
        <w:tc>
          <w:tcPr>
            <w:tcW w:w="7738" w:type="dxa"/>
            <w:gridSpan w:val="7"/>
            <w:vMerge w:val="restart"/>
            <w:tcBorders>
              <w:top w:val="dotted" w:sz="4" w:space="0" w:color="auto"/>
              <w:left w:val="dotted" w:sz="4" w:space="0" w:color="auto"/>
              <w:bottom w:val="dotted" w:sz="4" w:space="0" w:color="auto"/>
              <w:right w:val="dotted" w:sz="4" w:space="0" w:color="auto"/>
            </w:tcBorders>
            <w:shd w:val="clear" w:color="auto" w:fill="auto"/>
            <w:noWrap/>
            <w:hideMark/>
          </w:tcPr>
          <w:p w14:paraId="0F62F22A" w14:textId="77777777" w:rsidR="00E863B1" w:rsidRPr="00567206" w:rsidRDefault="00E863B1" w:rsidP="00C51832">
            <w:pPr>
              <w:rPr>
                <w:rFonts w:asciiTheme="minorHAnsi" w:hAnsiTheme="minorHAnsi"/>
                <w:color w:val="FF0000"/>
                <w:sz w:val="22"/>
                <w:szCs w:val="22"/>
              </w:rPr>
            </w:pPr>
            <w:r w:rsidRPr="00567206">
              <w:rPr>
                <w:rFonts w:asciiTheme="minorHAnsi" w:hAnsiTheme="minorHAnsi"/>
                <w:sz w:val="22"/>
                <w:szCs w:val="22"/>
              </w:rPr>
              <w:t>The samples we</w:t>
            </w:r>
            <w:r w:rsidR="00C51832">
              <w:rPr>
                <w:rFonts w:asciiTheme="minorHAnsi" w:hAnsiTheme="minorHAnsi"/>
                <w:sz w:val="22"/>
                <w:szCs w:val="22"/>
              </w:rPr>
              <w:t>re stored in an access-limited freezer</w:t>
            </w:r>
            <w:r w:rsidRPr="00567206">
              <w:rPr>
                <w:rFonts w:asciiTheme="minorHAnsi" w:hAnsiTheme="minorHAnsi"/>
                <w:sz w:val="22"/>
                <w:szCs w:val="22"/>
              </w:rPr>
              <w:t xml:space="preserve"> until sample preparation could begin</w:t>
            </w:r>
            <w:r>
              <w:rPr>
                <w:rFonts w:asciiTheme="minorHAnsi" w:hAnsiTheme="minorHAnsi"/>
                <w:sz w:val="22"/>
                <w:szCs w:val="22"/>
              </w:rPr>
              <w:t>.</w:t>
            </w:r>
          </w:p>
        </w:tc>
      </w:tr>
      <w:tr w:rsidR="00E863B1" w:rsidRPr="004574AD" w14:paraId="5D1FCB08" w14:textId="77777777" w:rsidTr="00FE6AC1">
        <w:trPr>
          <w:trHeight w:val="332"/>
        </w:trPr>
        <w:tc>
          <w:tcPr>
            <w:tcW w:w="1963" w:type="dxa"/>
            <w:vMerge/>
            <w:tcBorders>
              <w:top w:val="dotted" w:sz="4" w:space="0" w:color="auto"/>
              <w:left w:val="dotted" w:sz="4" w:space="0" w:color="auto"/>
              <w:bottom w:val="dotted" w:sz="4" w:space="0" w:color="auto"/>
              <w:right w:val="dotted" w:sz="4" w:space="0" w:color="auto"/>
            </w:tcBorders>
            <w:vAlign w:val="center"/>
            <w:hideMark/>
          </w:tcPr>
          <w:p w14:paraId="74172F34" w14:textId="77777777" w:rsidR="00E863B1" w:rsidRPr="004574AD" w:rsidRDefault="00E863B1" w:rsidP="00F91106">
            <w:pPr>
              <w:rPr>
                <w:rFonts w:asciiTheme="minorHAnsi" w:hAnsiTheme="minorHAnsi"/>
                <w:color w:val="000000"/>
                <w:sz w:val="22"/>
                <w:szCs w:val="22"/>
              </w:rPr>
            </w:pPr>
          </w:p>
        </w:tc>
        <w:tc>
          <w:tcPr>
            <w:tcW w:w="7738" w:type="dxa"/>
            <w:gridSpan w:val="7"/>
            <w:vMerge/>
            <w:tcBorders>
              <w:top w:val="dotted" w:sz="4" w:space="0" w:color="auto"/>
              <w:left w:val="dotted" w:sz="4" w:space="0" w:color="auto"/>
              <w:bottom w:val="dotted" w:sz="4" w:space="0" w:color="auto"/>
              <w:right w:val="dotted" w:sz="4" w:space="0" w:color="auto"/>
            </w:tcBorders>
            <w:vAlign w:val="center"/>
            <w:hideMark/>
          </w:tcPr>
          <w:p w14:paraId="387AE13E" w14:textId="77777777" w:rsidR="00E863B1" w:rsidRPr="00567206" w:rsidRDefault="00E863B1" w:rsidP="00F91106">
            <w:pPr>
              <w:rPr>
                <w:rFonts w:asciiTheme="minorHAnsi" w:hAnsiTheme="minorHAnsi"/>
                <w:color w:val="000000"/>
                <w:sz w:val="22"/>
                <w:szCs w:val="22"/>
              </w:rPr>
            </w:pPr>
          </w:p>
        </w:tc>
      </w:tr>
      <w:tr w:rsidR="007A2520" w:rsidRPr="004574AD" w14:paraId="1634EC4D" w14:textId="77777777" w:rsidTr="00FE6AC1">
        <w:trPr>
          <w:trHeight w:val="300"/>
        </w:trPr>
        <w:tc>
          <w:tcPr>
            <w:tcW w:w="1963" w:type="dxa"/>
            <w:tcBorders>
              <w:top w:val="nil"/>
              <w:left w:val="nil"/>
              <w:bottom w:val="dotted" w:sz="4" w:space="0" w:color="auto"/>
              <w:right w:val="nil"/>
            </w:tcBorders>
            <w:shd w:val="clear" w:color="auto" w:fill="auto"/>
            <w:noWrap/>
            <w:vAlign w:val="bottom"/>
            <w:hideMark/>
          </w:tcPr>
          <w:p w14:paraId="27BCE4FF" w14:textId="77777777"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t> </w:t>
            </w:r>
          </w:p>
        </w:tc>
        <w:tc>
          <w:tcPr>
            <w:tcW w:w="3421" w:type="dxa"/>
            <w:tcBorders>
              <w:top w:val="nil"/>
              <w:left w:val="nil"/>
              <w:bottom w:val="dotted" w:sz="4" w:space="0" w:color="auto"/>
              <w:right w:val="nil"/>
            </w:tcBorders>
            <w:shd w:val="clear" w:color="auto" w:fill="auto"/>
            <w:noWrap/>
            <w:vAlign w:val="bottom"/>
            <w:hideMark/>
          </w:tcPr>
          <w:p w14:paraId="14A9E47B" w14:textId="77777777" w:rsidR="007A2520" w:rsidRPr="004574AD" w:rsidRDefault="007A2520" w:rsidP="00F91106">
            <w:pPr>
              <w:jc w:val="center"/>
              <w:rPr>
                <w:rFonts w:asciiTheme="minorHAnsi" w:hAnsiTheme="minorHAnsi"/>
                <w:color w:val="000000"/>
                <w:sz w:val="22"/>
                <w:szCs w:val="22"/>
              </w:rPr>
            </w:pPr>
            <w:r w:rsidRPr="004574AD">
              <w:rPr>
                <w:rFonts w:asciiTheme="minorHAnsi" w:hAnsiTheme="minorHAnsi"/>
                <w:color w:val="000000"/>
                <w:sz w:val="22"/>
                <w:szCs w:val="22"/>
              </w:rPr>
              <w:t>METHOD SUMMARIES</w:t>
            </w:r>
          </w:p>
        </w:tc>
        <w:tc>
          <w:tcPr>
            <w:tcW w:w="2661" w:type="dxa"/>
            <w:gridSpan w:val="3"/>
            <w:tcBorders>
              <w:top w:val="dotted" w:sz="4" w:space="0" w:color="auto"/>
              <w:left w:val="nil"/>
              <w:bottom w:val="nil"/>
              <w:right w:val="nil"/>
            </w:tcBorders>
            <w:shd w:val="clear" w:color="auto" w:fill="auto"/>
            <w:noWrap/>
            <w:hideMark/>
          </w:tcPr>
          <w:p w14:paraId="54AEEDFE" w14:textId="77777777" w:rsidR="007A2520" w:rsidRPr="004574AD" w:rsidRDefault="007A2520" w:rsidP="00F91106">
            <w:pPr>
              <w:rPr>
                <w:rFonts w:asciiTheme="minorHAnsi" w:hAnsiTheme="minorHAnsi"/>
                <w:color w:val="000000"/>
                <w:sz w:val="22"/>
                <w:szCs w:val="22"/>
              </w:rPr>
            </w:pPr>
          </w:p>
        </w:tc>
        <w:tc>
          <w:tcPr>
            <w:tcW w:w="710" w:type="dxa"/>
            <w:tcBorders>
              <w:top w:val="dotted" w:sz="4" w:space="0" w:color="auto"/>
              <w:left w:val="nil"/>
              <w:bottom w:val="nil"/>
              <w:right w:val="nil"/>
            </w:tcBorders>
            <w:shd w:val="clear" w:color="auto" w:fill="auto"/>
            <w:noWrap/>
            <w:hideMark/>
          </w:tcPr>
          <w:p w14:paraId="55ED02A9" w14:textId="77777777" w:rsidR="007A2520" w:rsidRPr="004574AD" w:rsidRDefault="007A2520" w:rsidP="00F91106">
            <w:pPr>
              <w:rPr>
                <w:rFonts w:asciiTheme="minorHAnsi" w:hAnsiTheme="minorHAnsi"/>
                <w:color w:val="000000"/>
                <w:sz w:val="22"/>
                <w:szCs w:val="22"/>
              </w:rPr>
            </w:pPr>
          </w:p>
        </w:tc>
        <w:tc>
          <w:tcPr>
            <w:tcW w:w="946" w:type="dxa"/>
            <w:gridSpan w:val="2"/>
            <w:tcBorders>
              <w:top w:val="dotted" w:sz="4" w:space="0" w:color="auto"/>
              <w:left w:val="nil"/>
              <w:bottom w:val="nil"/>
              <w:right w:val="nil"/>
            </w:tcBorders>
            <w:shd w:val="clear" w:color="auto" w:fill="auto"/>
            <w:noWrap/>
            <w:hideMark/>
          </w:tcPr>
          <w:p w14:paraId="008C01FD" w14:textId="77777777" w:rsidR="007A2520" w:rsidRPr="004574AD" w:rsidRDefault="007A2520" w:rsidP="00F91106">
            <w:pPr>
              <w:rPr>
                <w:rFonts w:asciiTheme="minorHAnsi" w:hAnsiTheme="minorHAnsi"/>
                <w:color w:val="000000"/>
                <w:sz w:val="22"/>
                <w:szCs w:val="22"/>
              </w:rPr>
            </w:pPr>
          </w:p>
        </w:tc>
      </w:tr>
      <w:tr w:rsidR="007A2520" w:rsidRPr="004574AD" w14:paraId="421ACD90" w14:textId="77777777" w:rsidTr="00FE6AC1">
        <w:trPr>
          <w:trHeight w:val="2510"/>
        </w:trPr>
        <w:tc>
          <w:tcPr>
            <w:tcW w:w="1963" w:type="dxa"/>
            <w:tcBorders>
              <w:top w:val="dotted" w:sz="4" w:space="0" w:color="auto"/>
              <w:left w:val="dotted" w:sz="4" w:space="0" w:color="auto"/>
              <w:bottom w:val="dotted" w:sz="4" w:space="0" w:color="auto"/>
              <w:right w:val="dotted" w:sz="4" w:space="0" w:color="auto"/>
            </w:tcBorders>
            <w:shd w:val="clear" w:color="auto" w:fill="auto"/>
            <w:noWrap/>
            <w:hideMark/>
          </w:tcPr>
          <w:p w14:paraId="075A11F4" w14:textId="77777777"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t>Sample Preparation</w:t>
            </w:r>
          </w:p>
        </w:tc>
        <w:tc>
          <w:tcPr>
            <w:tcW w:w="7738" w:type="dxa"/>
            <w:gridSpan w:val="7"/>
            <w:tcBorders>
              <w:top w:val="dotted" w:sz="4" w:space="0" w:color="auto"/>
              <w:left w:val="dotted" w:sz="4" w:space="0" w:color="auto"/>
              <w:bottom w:val="dotted" w:sz="4" w:space="0" w:color="auto"/>
              <w:right w:val="dotted" w:sz="4" w:space="0" w:color="auto"/>
            </w:tcBorders>
            <w:shd w:val="clear" w:color="auto" w:fill="auto"/>
            <w:noWrap/>
            <w:hideMark/>
          </w:tcPr>
          <w:p w14:paraId="256F83AA" w14:textId="4B95E0C4" w:rsidR="00F6675D" w:rsidRPr="00F6675D" w:rsidRDefault="00C51832" w:rsidP="005C0268">
            <w:pPr>
              <w:rPr>
                <w:rFonts w:asciiTheme="minorHAnsi" w:hAnsiTheme="minorHAnsi" w:cstheme="minorHAnsi"/>
                <w:sz w:val="22"/>
                <w:szCs w:val="22"/>
              </w:rPr>
            </w:pPr>
            <w:r>
              <w:rPr>
                <w:rFonts w:asciiTheme="minorHAnsi" w:hAnsiTheme="minorHAnsi" w:cstheme="minorHAnsi"/>
                <w:color w:val="000000"/>
                <w:sz w:val="22"/>
                <w:szCs w:val="22"/>
              </w:rPr>
              <w:t>Samples were prepared for ana</w:t>
            </w:r>
            <w:r w:rsidR="00D612DC">
              <w:rPr>
                <w:rFonts w:asciiTheme="minorHAnsi" w:hAnsiTheme="minorHAnsi" w:cstheme="minorHAnsi"/>
                <w:color w:val="000000"/>
                <w:sz w:val="22"/>
                <w:szCs w:val="22"/>
              </w:rPr>
              <w:t xml:space="preserve">lysis by weighing </w:t>
            </w:r>
            <w:r w:rsidR="00D612DC" w:rsidRPr="00C71D3B">
              <w:rPr>
                <w:rFonts w:asciiTheme="minorHAnsi" w:hAnsiTheme="minorHAnsi" w:cstheme="minorHAnsi"/>
                <w:color w:val="000000"/>
                <w:sz w:val="22"/>
                <w:szCs w:val="22"/>
              </w:rPr>
              <w:t xml:space="preserve">approximately </w:t>
            </w:r>
            <w:r w:rsidR="005C0268">
              <w:rPr>
                <w:rFonts w:asciiTheme="minorHAnsi" w:hAnsiTheme="minorHAnsi" w:cstheme="minorHAnsi"/>
                <w:color w:val="000000"/>
                <w:sz w:val="22"/>
                <w:szCs w:val="22"/>
              </w:rPr>
              <w:t>30</w:t>
            </w:r>
            <w:r w:rsidR="005C0268" w:rsidRPr="00C71D3B">
              <w:rPr>
                <w:rFonts w:asciiTheme="minorHAnsi" w:hAnsiTheme="minorHAnsi" w:cstheme="minorHAnsi"/>
                <w:color w:val="000000"/>
                <w:sz w:val="22"/>
                <w:szCs w:val="22"/>
              </w:rPr>
              <w:t xml:space="preserve"> </w:t>
            </w:r>
            <w:r w:rsidRPr="00C71D3B">
              <w:rPr>
                <w:rFonts w:asciiTheme="minorHAnsi" w:hAnsiTheme="minorHAnsi" w:cstheme="minorHAnsi"/>
                <w:color w:val="000000"/>
                <w:sz w:val="22"/>
                <w:szCs w:val="22"/>
              </w:rPr>
              <w:t>grams of sample material into a pre-cleaned extraction vessel</w:t>
            </w:r>
            <w:r w:rsidRPr="00C71D3B">
              <w:rPr>
                <w:rFonts w:asciiTheme="minorHAnsi" w:hAnsiTheme="minorHAnsi" w:cstheme="minorHAnsi"/>
                <w:color w:val="1F497D"/>
                <w:sz w:val="22"/>
                <w:szCs w:val="22"/>
              </w:rPr>
              <w:t xml:space="preserve"> </w:t>
            </w:r>
            <w:r w:rsidRPr="00C71D3B">
              <w:rPr>
                <w:rFonts w:asciiTheme="minorHAnsi" w:hAnsiTheme="minorHAnsi" w:cstheme="minorHAnsi"/>
                <w:bCs/>
                <w:iCs/>
                <w:color w:val="000000" w:themeColor="text1"/>
                <w:sz w:val="22"/>
                <w:szCs w:val="22"/>
              </w:rPr>
              <w:t>and dried using sodium</w:t>
            </w:r>
            <w:r>
              <w:rPr>
                <w:rFonts w:asciiTheme="minorHAnsi" w:hAnsiTheme="minorHAnsi" w:cstheme="minorHAnsi"/>
                <w:bCs/>
                <w:iCs/>
                <w:color w:val="000000" w:themeColor="text1"/>
                <w:sz w:val="22"/>
                <w:szCs w:val="22"/>
              </w:rPr>
              <w:t xml:space="preserve"> sulfate</w:t>
            </w:r>
            <w:r>
              <w:rPr>
                <w:rFonts w:asciiTheme="minorHAnsi" w:hAnsiTheme="minorHAnsi" w:cstheme="minorHAnsi"/>
                <w:color w:val="000000" w:themeColor="text1"/>
                <w:sz w:val="22"/>
                <w:szCs w:val="22"/>
              </w:rPr>
              <w:t xml:space="preserve">.  </w:t>
            </w:r>
            <w:r>
              <w:rPr>
                <w:rFonts w:asciiTheme="minorHAnsi" w:hAnsiTheme="minorHAnsi" w:cstheme="minorHAnsi"/>
                <w:color w:val="000000"/>
                <w:sz w:val="22"/>
                <w:szCs w:val="22"/>
              </w:rPr>
              <w:t>Each sample was spiked with PAH</w:t>
            </w:r>
            <w:r w:rsidR="009559AA">
              <w:rPr>
                <w:rFonts w:asciiTheme="minorHAnsi" w:hAnsiTheme="minorHAnsi" w:cstheme="minorHAnsi"/>
                <w:color w:val="000000"/>
                <w:sz w:val="22"/>
                <w:szCs w:val="22"/>
              </w:rPr>
              <w:t>, Biomarker</w:t>
            </w:r>
            <w:r>
              <w:rPr>
                <w:rFonts w:asciiTheme="minorHAnsi" w:hAnsiTheme="minorHAnsi" w:cstheme="minorHAnsi"/>
                <w:color w:val="000000"/>
                <w:sz w:val="22"/>
                <w:szCs w:val="22"/>
              </w:rPr>
              <w:t xml:space="preserve"> </w:t>
            </w:r>
            <w:r w:rsidR="00C71D3B">
              <w:rPr>
                <w:rFonts w:asciiTheme="minorHAnsi" w:hAnsiTheme="minorHAnsi" w:cstheme="minorHAnsi"/>
                <w:color w:val="000000"/>
                <w:sz w:val="22"/>
                <w:szCs w:val="22"/>
              </w:rPr>
              <w:t xml:space="preserve">and SHC </w:t>
            </w:r>
            <w:r>
              <w:rPr>
                <w:rFonts w:asciiTheme="minorHAnsi" w:hAnsiTheme="minorHAnsi" w:cstheme="minorHAnsi"/>
                <w:color w:val="000000"/>
                <w:sz w:val="22"/>
                <w:szCs w:val="22"/>
              </w:rPr>
              <w:t xml:space="preserve">surrogates and extracted 3 times using methylene chloride by shaker table.  </w:t>
            </w:r>
            <w:r>
              <w:rPr>
                <w:rFonts w:asciiTheme="minorHAnsi" w:hAnsiTheme="minorHAnsi" w:cstheme="minorHAnsi"/>
                <w:sz w:val="22"/>
                <w:szCs w:val="22"/>
              </w:rPr>
              <w:t xml:space="preserve">The combined extracts were dried over sodium </w:t>
            </w:r>
            <w:r w:rsidRPr="00FE22D3">
              <w:rPr>
                <w:rFonts w:asciiTheme="minorHAnsi" w:hAnsiTheme="minorHAnsi" w:cstheme="minorHAnsi"/>
                <w:sz w:val="22"/>
                <w:szCs w:val="22"/>
              </w:rPr>
              <w:t>sulfate and concentrated by Kuderna-Danish (KD) and nitrogen evaporation techniques.  Sample clean</w:t>
            </w:r>
            <w:r w:rsidR="00AD78AE">
              <w:rPr>
                <w:rFonts w:asciiTheme="minorHAnsi" w:hAnsiTheme="minorHAnsi" w:cstheme="minorHAnsi"/>
                <w:sz w:val="22"/>
                <w:szCs w:val="22"/>
              </w:rPr>
              <w:t>-</w:t>
            </w:r>
            <w:r w:rsidRPr="00FE22D3">
              <w:rPr>
                <w:rFonts w:asciiTheme="minorHAnsi" w:hAnsiTheme="minorHAnsi" w:cstheme="minorHAnsi"/>
                <w:sz w:val="22"/>
                <w:szCs w:val="22"/>
              </w:rPr>
              <w:t xml:space="preserve">up was performed on the extracts using </w:t>
            </w:r>
            <w:r w:rsidR="00C71D3B">
              <w:rPr>
                <w:rFonts w:asciiTheme="minorHAnsi" w:hAnsiTheme="minorHAnsi" w:cstheme="minorHAnsi"/>
                <w:sz w:val="22"/>
                <w:szCs w:val="22"/>
              </w:rPr>
              <w:t>alumina columns</w:t>
            </w:r>
            <w:r w:rsidRPr="00FE22D3">
              <w:rPr>
                <w:rFonts w:asciiTheme="minorHAnsi" w:hAnsiTheme="minorHAnsi" w:cstheme="minorHAnsi"/>
                <w:sz w:val="22"/>
                <w:szCs w:val="22"/>
              </w:rPr>
              <w:t>.</w:t>
            </w:r>
            <w:r w:rsidR="00BB50DC" w:rsidRPr="00FE22D3">
              <w:rPr>
                <w:rFonts w:asciiTheme="minorHAnsi" w:hAnsiTheme="minorHAnsi" w:cstheme="minorHAnsi"/>
                <w:sz w:val="22"/>
                <w:szCs w:val="22"/>
              </w:rPr>
              <w:t xml:space="preserve"> </w:t>
            </w:r>
            <w:r w:rsidR="00BB50DC">
              <w:rPr>
                <w:rFonts w:asciiTheme="minorHAnsi" w:hAnsiTheme="minorHAnsi" w:cstheme="minorHAnsi"/>
                <w:sz w:val="22"/>
                <w:szCs w:val="22"/>
              </w:rPr>
              <w:t xml:space="preserve">Extracts were further cleaned up and fractionated using silica gel columns. The F1 fraction was </w:t>
            </w:r>
            <w:r w:rsidR="00F6675D">
              <w:rPr>
                <w:rFonts w:asciiTheme="minorHAnsi" w:hAnsiTheme="minorHAnsi" w:cstheme="minorHAnsi"/>
                <w:sz w:val="22"/>
                <w:szCs w:val="22"/>
              </w:rPr>
              <w:t xml:space="preserve">collected and split for </w:t>
            </w:r>
            <w:r w:rsidR="00AD78AE">
              <w:rPr>
                <w:rFonts w:asciiTheme="minorHAnsi" w:hAnsiTheme="minorHAnsi" w:cstheme="minorHAnsi"/>
                <w:sz w:val="22"/>
                <w:szCs w:val="22"/>
              </w:rPr>
              <w:t>TPH/</w:t>
            </w:r>
            <w:r w:rsidR="00F6675D">
              <w:rPr>
                <w:rFonts w:asciiTheme="minorHAnsi" w:hAnsiTheme="minorHAnsi" w:cstheme="minorHAnsi"/>
                <w:sz w:val="22"/>
                <w:szCs w:val="22"/>
              </w:rPr>
              <w:t>SHC</w:t>
            </w:r>
            <w:r w:rsidR="00AD78AE">
              <w:rPr>
                <w:rFonts w:asciiTheme="minorHAnsi" w:hAnsiTheme="minorHAnsi" w:cstheme="minorHAnsi"/>
                <w:sz w:val="22"/>
                <w:szCs w:val="22"/>
              </w:rPr>
              <w:t xml:space="preserve"> and</w:t>
            </w:r>
            <w:r w:rsidR="00F6675D">
              <w:rPr>
                <w:rFonts w:asciiTheme="minorHAnsi" w:hAnsiTheme="minorHAnsi" w:cstheme="minorHAnsi"/>
                <w:sz w:val="22"/>
                <w:szCs w:val="22"/>
              </w:rPr>
              <w:t xml:space="preserve"> </w:t>
            </w:r>
            <w:r w:rsidR="00BB50DC">
              <w:rPr>
                <w:rFonts w:asciiTheme="minorHAnsi" w:hAnsiTheme="minorHAnsi" w:cstheme="minorHAnsi"/>
                <w:sz w:val="22"/>
                <w:szCs w:val="22"/>
              </w:rPr>
              <w:t>biomarker</w:t>
            </w:r>
            <w:r w:rsidR="00F6675D">
              <w:rPr>
                <w:rFonts w:asciiTheme="minorHAnsi" w:hAnsiTheme="minorHAnsi" w:cstheme="minorHAnsi"/>
                <w:sz w:val="22"/>
                <w:szCs w:val="22"/>
              </w:rPr>
              <w:t xml:space="preserve"> </w:t>
            </w:r>
            <w:r w:rsidR="00BB50DC">
              <w:rPr>
                <w:rFonts w:asciiTheme="minorHAnsi" w:hAnsiTheme="minorHAnsi" w:cstheme="minorHAnsi"/>
                <w:sz w:val="22"/>
                <w:szCs w:val="22"/>
              </w:rPr>
              <w:t>analys</w:t>
            </w:r>
            <w:r w:rsidR="00AD78AE">
              <w:rPr>
                <w:rFonts w:asciiTheme="minorHAnsi" w:hAnsiTheme="minorHAnsi" w:cstheme="minorHAnsi"/>
                <w:sz w:val="22"/>
                <w:szCs w:val="22"/>
              </w:rPr>
              <w:t>es</w:t>
            </w:r>
            <w:r w:rsidR="00BB50DC">
              <w:rPr>
                <w:rFonts w:asciiTheme="minorHAnsi" w:hAnsiTheme="minorHAnsi" w:cstheme="minorHAnsi"/>
                <w:sz w:val="22"/>
                <w:szCs w:val="22"/>
              </w:rPr>
              <w:t>. The F2 fraction was collected for PAH and alky</w:t>
            </w:r>
            <w:r w:rsidR="00D338F7">
              <w:rPr>
                <w:rFonts w:asciiTheme="minorHAnsi" w:hAnsiTheme="minorHAnsi" w:cstheme="minorHAnsi"/>
                <w:sz w:val="22"/>
                <w:szCs w:val="22"/>
              </w:rPr>
              <w:t>l</w:t>
            </w:r>
            <w:r w:rsidR="00BB50DC">
              <w:rPr>
                <w:rFonts w:asciiTheme="minorHAnsi" w:hAnsiTheme="minorHAnsi" w:cstheme="minorHAnsi"/>
                <w:sz w:val="22"/>
                <w:szCs w:val="22"/>
              </w:rPr>
              <w:t>ated PAH analysis.</w:t>
            </w:r>
            <w:r>
              <w:rPr>
                <w:rFonts w:asciiTheme="minorHAnsi" w:hAnsiTheme="minorHAnsi" w:cstheme="minorHAnsi"/>
                <w:sz w:val="22"/>
                <w:szCs w:val="22"/>
              </w:rPr>
              <w:t xml:space="preserve"> The extracts were concentrated and spiked with IS for analysis.  </w:t>
            </w:r>
          </w:p>
        </w:tc>
      </w:tr>
      <w:tr w:rsidR="007A2520" w:rsidRPr="002A045B" w14:paraId="12FE9A12" w14:textId="77777777" w:rsidTr="00FE6AC1">
        <w:trPr>
          <w:trHeight w:val="300"/>
        </w:trPr>
        <w:tc>
          <w:tcPr>
            <w:tcW w:w="1963" w:type="dxa"/>
            <w:vMerge w:val="restart"/>
            <w:tcBorders>
              <w:top w:val="dotted" w:sz="4" w:space="0" w:color="auto"/>
              <w:left w:val="dotted" w:sz="4" w:space="0" w:color="auto"/>
              <w:bottom w:val="dotted" w:sz="4" w:space="0" w:color="auto"/>
              <w:right w:val="dotted" w:sz="4" w:space="0" w:color="auto"/>
            </w:tcBorders>
            <w:noWrap/>
            <w:vAlign w:val="center"/>
            <w:hideMark/>
          </w:tcPr>
          <w:p w14:paraId="194CE35F" w14:textId="77777777"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t>Prep comments</w:t>
            </w:r>
          </w:p>
        </w:tc>
        <w:tc>
          <w:tcPr>
            <w:tcW w:w="7738" w:type="dxa"/>
            <w:gridSpan w:val="7"/>
            <w:vMerge w:val="restart"/>
            <w:tcBorders>
              <w:top w:val="dotted" w:sz="4" w:space="0" w:color="auto"/>
              <w:left w:val="dotted" w:sz="4" w:space="0" w:color="auto"/>
              <w:bottom w:val="dotted" w:sz="4" w:space="0" w:color="auto"/>
              <w:right w:val="dotted" w:sz="4" w:space="0" w:color="auto"/>
            </w:tcBorders>
            <w:noWrap/>
            <w:vAlign w:val="center"/>
            <w:hideMark/>
          </w:tcPr>
          <w:p w14:paraId="35BB6B69" w14:textId="583108A9" w:rsidR="003839BE" w:rsidRPr="002425BB" w:rsidRDefault="00884876" w:rsidP="002425BB">
            <w:pPr>
              <w:pStyle w:val="ListParagraph"/>
              <w:numPr>
                <w:ilvl w:val="0"/>
                <w:numId w:val="13"/>
              </w:numPr>
              <w:rPr>
                <w:rFonts w:asciiTheme="minorHAnsi" w:hAnsiTheme="minorHAnsi"/>
                <w:color w:val="000000"/>
                <w:sz w:val="22"/>
                <w:szCs w:val="22"/>
              </w:rPr>
            </w:pPr>
            <w:r w:rsidRPr="002425BB">
              <w:rPr>
                <w:rFonts w:asciiTheme="minorHAnsi" w:hAnsiTheme="minorHAnsi"/>
                <w:color w:val="000000"/>
                <w:sz w:val="22"/>
                <w:szCs w:val="22"/>
              </w:rPr>
              <w:t xml:space="preserve">All samples </w:t>
            </w:r>
            <w:r w:rsidR="006474B9">
              <w:rPr>
                <w:rFonts w:asciiTheme="minorHAnsi" w:hAnsiTheme="minorHAnsi"/>
                <w:color w:val="000000"/>
                <w:sz w:val="22"/>
                <w:szCs w:val="22"/>
              </w:rPr>
              <w:t>had overlying water layer.  O</w:t>
            </w:r>
            <w:r w:rsidRPr="002425BB">
              <w:rPr>
                <w:rFonts w:asciiTheme="minorHAnsi" w:hAnsiTheme="minorHAnsi"/>
                <w:color w:val="000000"/>
                <w:sz w:val="22"/>
                <w:szCs w:val="22"/>
              </w:rPr>
              <w:t>verlying water was poured off before being weighed out.  After samples were weighed out to 30g, overlying water layer still existed.  The samples were centrifuged and then poured off again to remove existing waster layer.</w:t>
            </w:r>
          </w:p>
          <w:p w14:paraId="2EF52CA6" w14:textId="40DA7F21" w:rsidR="002425BB" w:rsidRPr="002425BB" w:rsidRDefault="002425BB" w:rsidP="002425BB">
            <w:pPr>
              <w:pStyle w:val="ListParagraph"/>
              <w:numPr>
                <w:ilvl w:val="0"/>
                <w:numId w:val="13"/>
              </w:numPr>
              <w:autoSpaceDE w:val="0"/>
              <w:autoSpaceDN w:val="0"/>
              <w:adjustRightInd w:val="0"/>
              <w:rPr>
                <w:rFonts w:asciiTheme="minorHAnsi" w:hAnsiTheme="minorHAnsi"/>
                <w:sz w:val="22"/>
                <w:szCs w:val="22"/>
              </w:rPr>
            </w:pPr>
            <w:r w:rsidRPr="002425BB">
              <w:rPr>
                <w:rFonts w:asciiTheme="minorHAnsi" w:hAnsiTheme="minorHAnsi"/>
                <w:sz w:val="22"/>
                <w:szCs w:val="22"/>
              </w:rPr>
              <w:t>While samples were concentrating on water bath, a brief hint of smoke</w:t>
            </w:r>
            <w:r>
              <w:rPr>
                <w:rFonts w:asciiTheme="minorHAnsi" w:hAnsiTheme="minorHAnsi"/>
                <w:sz w:val="22"/>
                <w:szCs w:val="22"/>
              </w:rPr>
              <w:t xml:space="preserve"> </w:t>
            </w:r>
            <w:r w:rsidRPr="002425BB">
              <w:rPr>
                <w:rFonts w:asciiTheme="minorHAnsi" w:hAnsiTheme="minorHAnsi"/>
                <w:sz w:val="22"/>
                <w:szCs w:val="22"/>
              </w:rPr>
              <w:t>(camp fire) entered the lab.</w:t>
            </w:r>
          </w:p>
          <w:p w14:paraId="225229F3" w14:textId="10BC3D1E" w:rsidR="002425BB" w:rsidRPr="002425BB" w:rsidRDefault="002425BB" w:rsidP="002425BB">
            <w:pPr>
              <w:pStyle w:val="ListParagraph"/>
              <w:numPr>
                <w:ilvl w:val="0"/>
                <w:numId w:val="13"/>
              </w:numPr>
              <w:rPr>
                <w:rFonts w:asciiTheme="minorHAnsi" w:hAnsiTheme="minorHAnsi"/>
                <w:sz w:val="22"/>
                <w:szCs w:val="22"/>
              </w:rPr>
            </w:pPr>
            <w:r w:rsidRPr="002425BB">
              <w:rPr>
                <w:rFonts w:asciiTheme="minorHAnsi" w:hAnsiTheme="minorHAnsi"/>
                <w:sz w:val="22"/>
                <w:szCs w:val="22"/>
              </w:rPr>
              <w:t>Additional copper clean</w:t>
            </w:r>
            <w:r>
              <w:rPr>
                <w:rFonts w:asciiTheme="minorHAnsi" w:hAnsiTheme="minorHAnsi"/>
                <w:sz w:val="22"/>
                <w:szCs w:val="22"/>
              </w:rPr>
              <w:t>-</w:t>
            </w:r>
            <w:r w:rsidRPr="002425BB">
              <w:rPr>
                <w:rFonts w:asciiTheme="minorHAnsi" w:hAnsiTheme="minorHAnsi"/>
                <w:sz w:val="22"/>
                <w:szCs w:val="22"/>
              </w:rPr>
              <w:t>up was done</w:t>
            </w:r>
            <w:r>
              <w:rPr>
                <w:rFonts w:asciiTheme="minorHAnsi" w:hAnsiTheme="minorHAnsi"/>
                <w:sz w:val="22"/>
                <w:szCs w:val="22"/>
              </w:rPr>
              <w:t xml:space="preserve"> on the SRM sample</w:t>
            </w:r>
            <w:r w:rsidRPr="002425BB">
              <w:rPr>
                <w:rFonts w:asciiTheme="minorHAnsi" w:hAnsiTheme="minorHAnsi"/>
                <w:sz w:val="22"/>
                <w:szCs w:val="22"/>
              </w:rPr>
              <w:t xml:space="preserve"> per order of </w:t>
            </w:r>
            <w:r>
              <w:rPr>
                <w:rFonts w:asciiTheme="minorHAnsi" w:hAnsiTheme="minorHAnsi"/>
                <w:sz w:val="22"/>
                <w:szCs w:val="22"/>
              </w:rPr>
              <w:t xml:space="preserve">the </w:t>
            </w:r>
            <w:r w:rsidRPr="002425BB">
              <w:rPr>
                <w:rFonts w:asciiTheme="minorHAnsi" w:hAnsiTheme="minorHAnsi"/>
                <w:sz w:val="22"/>
                <w:szCs w:val="22"/>
              </w:rPr>
              <w:t>analyst.</w:t>
            </w:r>
          </w:p>
          <w:p w14:paraId="14EB18A6" w14:textId="728386F0" w:rsidR="002425BB" w:rsidRPr="002425BB" w:rsidRDefault="002425BB" w:rsidP="002425BB">
            <w:pPr>
              <w:pStyle w:val="ListParagraph"/>
              <w:numPr>
                <w:ilvl w:val="0"/>
                <w:numId w:val="13"/>
              </w:numPr>
              <w:rPr>
                <w:rFonts w:asciiTheme="minorHAnsi" w:hAnsiTheme="minorHAnsi"/>
                <w:sz w:val="22"/>
                <w:szCs w:val="22"/>
              </w:rPr>
            </w:pPr>
            <w:r w:rsidRPr="002425BB">
              <w:rPr>
                <w:rFonts w:asciiTheme="minorHAnsi" w:hAnsiTheme="minorHAnsi"/>
                <w:sz w:val="22"/>
                <w:szCs w:val="22"/>
              </w:rPr>
              <w:t xml:space="preserve">Sample </w:t>
            </w:r>
            <w:r>
              <w:rPr>
                <w:rFonts w:asciiTheme="minorHAnsi" w:hAnsiTheme="minorHAnsi"/>
                <w:sz w:val="22"/>
                <w:szCs w:val="22"/>
              </w:rPr>
              <w:t xml:space="preserve">L4797 </w:t>
            </w:r>
            <w:r w:rsidRPr="002425BB">
              <w:rPr>
                <w:rFonts w:asciiTheme="minorHAnsi" w:hAnsiTheme="minorHAnsi"/>
                <w:sz w:val="22"/>
                <w:szCs w:val="22"/>
              </w:rPr>
              <w:t>spilled approximately 500 uL while at 2 mL just before silica columns.</w:t>
            </w:r>
          </w:p>
          <w:p w14:paraId="38FE1207" w14:textId="166EA3FD" w:rsidR="002425BB" w:rsidRPr="002425BB" w:rsidRDefault="002425BB" w:rsidP="002425BB">
            <w:pPr>
              <w:pStyle w:val="ListParagraph"/>
              <w:numPr>
                <w:ilvl w:val="0"/>
                <w:numId w:val="13"/>
              </w:numPr>
              <w:rPr>
                <w:rFonts w:asciiTheme="minorHAnsi" w:hAnsiTheme="minorHAnsi"/>
                <w:sz w:val="22"/>
                <w:szCs w:val="22"/>
              </w:rPr>
            </w:pPr>
            <w:r w:rsidRPr="002425BB">
              <w:rPr>
                <w:rFonts w:asciiTheme="minorHAnsi" w:hAnsiTheme="minorHAnsi"/>
                <w:sz w:val="22"/>
                <w:szCs w:val="22"/>
              </w:rPr>
              <w:t>Sample</w:t>
            </w:r>
            <w:r>
              <w:rPr>
                <w:rFonts w:asciiTheme="minorHAnsi" w:hAnsiTheme="minorHAnsi"/>
                <w:sz w:val="22"/>
                <w:szCs w:val="22"/>
              </w:rPr>
              <w:t>s L4799-P and L4800-P were</w:t>
            </w:r>
            <w:r w:rsidRPr="002425BB">
              <w:rPr>
                <w:rFonts w:asciiTheme="minorHAnsi" w:hAnsiTheme="minorHAnsi"/>
                <w:sz w:val="22"/>
                <w:szCs w:val="22"/>
              </w:rPr>
              <w:t xml:space="preserve"> peat, and was therefore weighed out at 10 g per order of project manager.</w:t>
            </w:r>
          </w:p>
          <w:p w14:paraId="56690A47" w14:textId="5781D48E" w:rsidR="002425BB" w:rsidRPr="002425BB" w:rsidRDefault="002425BB" w:rsidP="002425BB">
            <w:pPr>
              <w:pStyle w:val="ListParagraph"/>
              <w:numPr>
                <w:ilvl w:val="0"/>
                <w:numId w:val="13"/>
              </w:numPr>
              <w:rPr>
                <w:rFonts w:asciiTheme="minorHAnsi" w:hAnsiTheme="minorHAnsi"/>
                <w:sz w:val="22"/>
                <w:szCs w:val="22"/>
              </w:rPr>
            </w:pPr>
            <w:r w:rsidRPr="002425BB">
              <w:rPr>
                <w:rFonts w:asciiTheme="minorHAnsi" w:hAnsiTheme="minorHAnsi"/>
                <w:sz w:val="22"/>
                <w:szCs w:val="22"/>
              </w:rPr>
              <w:lastRenderedPageBreak/>
              <w:t>Sample</w:t>
            </w:r>
            <w:r>
              <w:rPr>
                <w:rFonts w:asciiTheme="minorHAnsi" w:hAnsiTheme="minorHAnsi"/>
                <w:sz w:val="22"/>
                <w:szCs w:val="22"/>
              </w:rPr>
              <w:t xml:space="preserve"> L4800MS-P</w:t>
            </w:r>
            <w:r w:rsidRPr="002425BB">
              <w:rPr>
                <w:rFonts w:asciiTheme="minorHAnsi" w:hAnsiTheme="minorHAnsi"/>
                <w:sz w:val="22"/>
                <w:szCs w:val="22"/>
              </w:rPr>
              <w:t xml:space="preserve"> shattered post-extraction. Sample was re-extracted and caught up to batch.</w:t>
            </w:r>
          </w:p>
          <w:p w14:paraId="721461F3" w14:textId="5812790F" w:rsidR="00893E8B" w:rsidRPr="002A045B" w:rsidRDefault="002425BB" w:rsidP="002425BB">
            <w:pPr>
              <w:pStyle w:val="ListParagraph"/>
              <w:numPr>
                <w:ilvl w:val="0"/>
                <w:numId w:val="13"/>
              </w:numPr>
              <w:autoSpaceDE w:val="0"/>
              <w:autoSpaceDN w:val="0"/>
              <w:adjustRightInd w:val="0"/>
              <w:rPr>
                <w:rFonts w:asciiTheme="minorHAnsi" w:hAnsiTheme="minorHAnsi"/>
                <w:color w:val="000000"/>
                <w:sz w:val="22"/>
                <w:szCs w:val="22"/>
              </w:rPr>
            </w:pPr>
            <w:r w:rsidRPr="002425BB">
              <w:rPr>
                <w:rFonts w:asciiTheme="minorHAnsi" w:hAnsiTheme="minorHAnsi"/>
                <w:sz w:val="22"/>
                <w:szCs w:val="22"/>
              </w:rPr>
              <w:t>Samples L4905 and L4906 were mistakenly not extracted on 8/31/2015. Samples extracted on 9/2/2015 and caught up to batch.</w:t>
            </w:r>
          </w:p>
        </w:tc>
      </w:tr>
      <w:tr w:rsidR="007A2520" w:rsidRPr="002A045B" w14:paraId="280384B6" w14:textId="77777777" w:rsidTr="00FE6AC1">
        <w:trPr>
          <w:trHeight w:val="300"/>
        </w:trPr>
        <w:tc>
          <w:tcPr>
            <w:tcW w:w="1963" w:type="dxa"/>
            <w:vMerge/>
            <w:tcBorders>
              <w:top w:val="dotted" w:sz="4" w:space="0" w:color="auto"/>
              <w:left w:val="dotted" w:sz="4" w:space="0" w:color="auto"/>
              <w:bottom w:val="dotted" w:sz="4" w:space="0" w:color="auto"/>
              <w:right w:val="dotted" w:sz="4" w:space="0" w:color="auto"/>
            </w:tcBorders>
            <w:vAlign w:val="center"/>
            <w:hideMark/>
          </w:tcPr>
          <w:p w14:paraId="4C696281" w14:textId="77777777" w:rsidR="007A2520" w:rsidRPr="004574AD" w:rsidRDefault="007A2520" w:rsidP="00F91106">
            <w:pPr>
              <w:rPr>
                <w:rFonts w:asciiTheme="minorHAnsi" w:hAnsiTheme="minorHAnsi"/>
                <w:color w:val="000000"/>
                <w:sz w:val="22"/>
                <w:szCs w:val="22"/>
              </w:rPr>
            </w:pPr>
          </w:p>
        </w:tc>
        <w:tc>
          <w:tcPr>
            <w:tcW w:w="7738" w:type="dxa"/>
            <w:gridSpan w:val="7"/>
            <w:vMerge/>
            <w:tcBorders>
              <w:top w:val="dotted" w:sz="4" w:space="0" w:color="auto"/>
              <w:left w:val="dotted" w:sz="4" w:space="0" w:color="auto"/>
              <w:bottom w:val="dotted" w:sz="4" w:space="0" w:color="auto"/>
              <w:right w:val="dotted" w:sz="4" w:space="0" w:color="auto"/>
            </w:tcBorders>
            <w:vAlign w:val="center"/>
            <w:hideMark/>
          </w:tcPr>
          <w:p w14:paraId="01F4D106" w14:textId="77777777" w:rsidR="007A2520" w:rsidRPr="002A045B" w:rsidRDefault="007A2520" w:rsidP="00F91106">
            <w:pPr>
              <w:rPr>
                <w:rFonts w:asciiTheme="minorHAnsi" w:hAnsiTheme="minorHAnsi"/>
                <w:color w:val="000000"/>
                <w:sz w:val="22"/>
                <w:szCs w:val="22"/>
              </w:rPr>
            </w:pPr>
          </w:p>
        </w:tc>
      </w:tr>
      <w:tr w:rsidR="007A2520" w:rsidRPr="002A045B" w14:paraId="699C6FE7" w14:textId="77777777" w:rsidTr="00FE6AC1">
        <w:trPr>
          <w:trHeight w:val="300"/>
        </w:trPr>
        <w:tc>
          <w:tcPr>
            <w:tcW w:w="1963" w:type="dxa"/>
            <w:vMerge/>
            <w:tcBorders>
              <w:top w:val="dotted" w:sz="4" w:space="0" w:color="auto"/>
              <w:left w:val="dotted" w:sz="4" w:space="0" w:color="auto"/>
              <w:bottom w:val="dotted" w:sz="4" w:space="0" w:color="auto"/>
              <w:right w:val="dotted" w:sz="4" w:space="0" w:color="auto"/>
            </w:tcBorders>
            <w:vAlign w:val="center"/>
            <w:hideMark/>
          </w:tcPr>
          <w:p w14:paraId="2A06F012" w14:textId="77777777" w:rsidR="007A2520" w:rsidRPr="004574AD" w:rsidRDefault="007A2520" w:rsidP="00F91106">
            <w:pPr>
              <w:rPr>
                <w:rFonts w:asciiTheme="minorHAnsi" w:hAnsiTheme="minorHAnsi"/>
                <w:color w:val="000000"/>
                <w:sz w:val="22"/>
                <w:szCs w:val="22"/>
              </w:rPr>
            </w:pPr>
          </w:p>
        </w:tc>
        <w:tc>
          <w:tcPr>
            <w:tcW w:w="7738" w:type="dxa"/>
            <w:gridSpan w:val="7"/>
            <w:vMerge/>
            <w:tcBorders>
              <w:top w:val="dotted" w:sz="4" w:space="0" w:color="auto"/>
              <w:left w:val="dotted" w:sz="4" w:space="0" w:color="auto"/>
              <w:bottom w:val="dotted" w:sz="4" w:space="0" w:color="auto"/>
              <w:right w:val="dotted" w:sz="4" w:space="0" w:color="auto"/>
            </w:tcBorders>
            <w:vAlign w:val="center"/>
            <w:hideMark/>
          </w:tcPr>
          <w:p w14:paraId="6734A4A0" w14:textId="77777777" w:rsidR="007A2520" w:rsidRPr="002A045B" w:rsidRDefault="007A2520" w:rsidP="00F91106">
            <w:pPr>
              <w:rPr>
                <w:rFonts w:asciiTheme="minorHAnsi" w:hAnsiTheme="minorHAnsi"/>
                <w:color w:val="000000"/>
                <w:sz w:val="22"/>
                <w:szCs w:val="22"/>
              </w:rPr>
            </w:pPr>
          </w:p>
        </w:tc>
      </w:tr>
      <w:tr w:rsidR="007A2520" w:rsidRPr="002A045B" w14:paraId="39A270EB" w14:textId="77777777" w:rsidTr="00FE6AC1">
        <w:trPr>
          <w:trHeight w:val="300"/>
        </w:trPr>
        <w:tc>
          <w:tcPr>
            <w:tcW w:w="1963" w:type="dxa"/>
            <w:vMerge/>
            <w:tcBorders>
              <w:top w:val="dotted" w:sz="4" w:space="0" w:color="auto"/>
              <w:left w:val="dotted" w:sz="4" w:space="0" w:color="auto"/>
              <w:bottom w:val="dotted" w:sz="4" w:space="0" w:color="auto"/>
              <w:right w:val="dotted" w:sz="4" w:space="0" w:color="auto"/>
            </w:tcBorders>
            <w:vAlign w:val="center"/>
            <w:hideMark/>
          </w:tcPr>
          <w:p w14:paraId="317DF2B2" w14:textId="77777777" w:rsidR="007A2520" w:rsidRPr="004574AD" w:rsidRDefault="007A2520" w:rsidP="00F91106">
            <w:pPr>
              <w:rPr>
                <w:rFonts w:asciiTheme="minorHAnsi" w:hAnsiTheme="minorHAnsi"/>
                <w:color w:val="000000"/>
                <w:sz w:val="22"/>
                <w:szCs w:val="22"/>
              </w:rPr>
            </w:pPr>
          </w:p>
        </w:tc>
        <w:tc>
          <w:tcPr>
            <w:tcW w:w="7738" w:type="dxa"/>
            <w:gridSpan w:val="7"/>
            <w:vMerge/>
            <w:tcBorders>
              <w:top w:val="dotted" w:sz="4" w:space="0" w:color="auto"/>
              <w:left w:val="dotted" w:sz="4" w:space="0" w:color="auto"/>
              <w:bottom w:val="dotted" w:sz="4" w:space="0" w:color="auto"/>
              <w:right w:val="dotted" w:sz="4" w:space="0" w:color="auto"/>
            </w:tcBorders>
            <w:vAlign w:val="center"/>
            <w:hideMark/>
          </w:tcPr>
          <w:p w14:paraId="47D46138" w14:textId="77777777" w:rsidR="007A2520" w:rsidRPr="002A045B" w:rsidRDefault="007A2520" w:rsidP="00F91106">
            <w:pPr>
              <w:rPr>
                <w:rFonts w:asciiTheme="minorHAnsi" w:hAnsiTheme="minorHAnsi"/>
                <w:color w:val="000000"/>
                <w:sz w:val="22"/>
                <w:szCs w:val="22"/>
              </w:rPr>
            </w:pPr>
          </w:p>
        </w:tc>
      </w:tr>
      <w:tr w:rsidR="007A2520" w:rsidRPr="002A045B" w14:paraId="5E7C6FBD" w14:textId="77777777" w:rsidTr="00FE6AC1">
        <w:trPr>
          <w:trHeight w:val="269"/>
        </w:trPr>
        <w:tc>
          <w:tcPr>
            <w:tcW w:w="1963" w:type="dxa"/>
            <w:vMerge/>
            <w:tcBorders>
              <w:top w:val="dotted" w:sz="4" w:space="0" w:color="auto"/>
              <w:left w:val="dotted" w:sz="4" w:space="0" w:color="auto"/>
              <w:bottom w:val="dotted" w:sz="4" w:space="0" w:color="auto"/>
              <w:right w:val="dotted" w:sz="4" w:space="0" w:color="auto"/>
            </w:tcBorders>
            <w:shd w:val="clear" w:color="auto" w:fill="auto"/>
            <w:hideMark/>
          </w:tcPr>
          <w:p w14:paraId="27D2BD77" w14:textId="77777777" w:rsidR="007A2520" w:rsidRPr="004574AD" w:rsidRDefault="007A2520" w:rsidP="00F91106">
            <w:pPr>
              <w:rPr>
                <w:rFonts w:asciiTheme="minorHAnsi" w:hAnsiTheme="minorHAnsi"/>
                <w:color w:val="000000"/>
                <w:sz w:val="22"/>
                <w:szCs w:val="22"/>
              </w:rPr>
            </w:pPr>
          </w:p>
        </w:tc>
        <w:tc>
          <w:tcPr>
            <w:tcW w:w="7738" w:type="dxa"/>
            <w:gridSpan w:val="7"/>
            <w:vMerge/>
            <w:tcBorders>
              <w:top w:val="dotted" w:sz="4" w:space="0" w:color="auto"/>
              <w:left w:val="dotted" w:sz="4" w:space="0" w:color="auto"/>
              <w:bottom w:val="dotted" w:sz="4" w:space="0" w:color="auto"/>
              <w:right w:val="dotted" w:sz="4" w:space="0" w:color="auto"/>
            </w:tcBorders>
            <w:shd w:val="clear" w:color="auto" w:fill="auto"/>
            <w:hideMark/>
          </w:tcPr>
          <w:p w14:paraId="5ABB4CC1" w14:textId="77777777" w:rsidR="007A2520" w:rsidRPr="002A045B" w:rsidRDefault="007A2520" w:rsidP="00F91106">
            <w:pPr>
              <w:rPr>
                <w:rFonts w:asciiTheme="minorHAnsi" w:hAnsiTheme="minorHAnsi"/>
                <w:color w:val="000000"/>
                <w:sz w:val="22"/>
                <w:szCs w:val="22"/>
              </w:rPr>
            </w:pPr>
          </w:p>
        </w:tc>
      </w:tr>
      <w:tr w:rsidR="007A2520" w:rsidRPr="004574AD" w14:paraId="66176AAC" w14:textId="77777777" w:rsidTr="00FE6AC1">
        <w:trPr>
          <w:trHeight w:val="449"/>
        </w:trPr>
        <w:tc>
          <w:tcPr>
            <w:tcW w:w="1963" w:type="dxa"/>
            <w:tcBorders>
              <w:top w:val="dotted" w:sz="4" w:space="0" w:color="auto"/>
              <w:left w:val="dotted" w:sz="4" w:space="0" w:color="auto"/>
              <w:bottom w:val="dotted" w:sz="4" w:space="0" w:color="auto"/>
              <w:right w:val="dotted" w:sz="4" w:space="0" w:color="auto"/>
            </w:tcBorders>
            <w:shd w:val="clear" w:color="auto" w:fill="auto"/>
            <w:noWrap/>
            <w:hideMark/>
          </w:tcPr>
          <w:p w14:paraId="66D78784" w14:textId="77777777"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lastRenderedPageBreak/>
              <w:t>Analysis</w:t>
            </w:r>
          </w:p>
        </w:tc>
        <w:tc>
          <w:tcPr>
            <w:tcW w:w="7738" w:type="dxa"/>
            <w:gridSpan w:val="7"/>
            <w:tcBorders>
              <w:top w:val="dotted" w:sz="4" w:space="0" w:color="auto"/>
              <w:left w:val="dotted" w:sz="4" w:space="0" w:color="auto"/>
              <w:bottom w:val="dotted" w:sz="4" w:space="0" w:color="auto"/>
              <w:right w:val="dotted" w:sz="4" w:space="0" w:color="auto"/>
            </w:tcBorders>
            <w:shd w:val="clear" w:color="auto" w:fill="auto"/>
            <w:noWrap/>
            <w:hideMark/>
          </w:tcPr>
          <w:p w14:paraId="7576B555" w14:textId="77777777" w:rsidR="00D612DC" w:rsidRPr="00D612DC" w:rsidRDefault="00AD78AE" w:rsidP="009559AA">
            <w:pPr>
              <w:tabs>
                <w:tab w:val="left" w:pos="0"/>
              </w:tabs>
              <w:suppressAutoHyphens/>
              <w:rPr>
                <w:rFonts w:asciiTheme="minorHAnsi" w:hAnsiTheme="minorHAnsi"/>
                <w:sz w:val="22"/>
              </w:rPr>
            </w:pPr>
            <w:r>
              <w:rPr>
                <w:rFonts w:asciiTheme="minorHAnsi" w:hAnsiTheme="minorHAnsi"/>
                <w:sz w:val="22"/>
                <w:szCs w:val="22"/>
              </w:rPr>
              <w:t>TPH/</w:t>
            </w:r>
            <w:r w:rsidRPr="00C11B0E">
              <w:rPr>
                <w:rFonts w:asciiTheme="minorHAnsi" w:hAnsiTheme="minorHAnsi"/>
                <w:sz w:val="22"/>
                <w:szCs w:val="22"/>
              </w:rPr>
              <w:t>SHC w</w:t>
            </w:r>
            <w:r w:rsidR="003839BE">
              <w:rPr>
                <w:rFonts w:asciiTheme="minorHAnsi" w:hAnsiTheme="minorHAnsi"/>
                <w:sz w:val="22"/>
                <w:szCs w:val="22"/>
              </w:rPr>
              <w:t>as</w:t>
            </w:r>
            <w:r w:rsidRPr="00C11B0E">
              <w:rPr>
                <w:rFonts w:asciiTheme="minorHAnsi" w:hAnsiTheme="minorHAnsi"/>
                <w:sz w:val="22"/>
                <w:szCs w:val="22"/>
              </w:rPr>
              <w:t xml:space="preserve"> measured by gas chromatography with flame ionization detection (GC/FID). An initial calibration consisting of target analytes was completed prior to analysis to demonstrate the linear range of analysis. Calibration verification was performed at the beginn</w:t>
            </w:r>
            <w:r w:rsidR="009559AA">
              <w:rPr>
                <w:rFonts w:asciiTheme="minorHAnsi" w:hAnsiTheme="minorHAnsi"/>
                <w:sz w:val="22"/>
                <w:szCs w:val="22"/>
              </w:rPr>
              <w:t>ing and end of each 24 hour period (or 10</w:t>
            </w:r>
            <w:r w:rsidRPr="00C11B0E">
              <w:rPr>
                <w:rFonts w:asciiTheme="minorHAnsi" w:hAnsiTheme="minorHAnsi"/>
                <w:sz w:val="22"/>
                <w:szCs w:val="22"/>
              </w:rPr>
              <w:t xml:space="preserve"> </w:t>
            </w:r>
            <w:r w:rsidR="009559AA">
              <w:rPr>
                <w:rFonts w:asciiTheme="minorHAnsi" w:hAnsiTheme="minorHAnsi"/>
                <w:sz w:val="22"/>
                <w:szCs w:val="22"/>
              </w:rPr>
              <w:t>samples</w:t>
            </w:r>
            <w:r w:rsidRPr="00C11B0E">
              <w:rPr>
                <w:rFonts w:asciiTheme="minorHAnsi" w:hAnsiTheme="minorHAnsi"/>
                <w:sz w:val="22"/>
                <w:szCs w:val="22"/>
              </w:rPr>
              <w:t xml:space="preserve">) in which samples were analyzed. Concentrations of </w:t>
            </w:r>
            <w:r>
              <w:rPr>
                <w:rFonts w:asciiTheme="minorHAnsi" w:hAnsiTheme="minorHAnsi"/>
                <w:sz w:val="22"/>
                <w:szCs w:val="22"/>
              </w:rPr>
              <w:t>TPH/</w:t>
            </w:r>
            <w:r w:rsidRPr="00C11B0E">
              <w:rPr>
                <w:rFonts w:asciiTheme="minorHAnsi" w:hAnsiTheme="minorHAnsi"/>
                <w:sz w:val="22"/>
                <w:szCs w:val="22"/>
              </w:rPr>
              <w:t>SHC</w:t>
            </w:r>
            <w:r>
              <w:rPr>
                <w:rFonts w:asciiTheme="minorHAnsi" w:hAnsiTheme="minorHAnsi"/>
                <w:sz w:val="22"/>
                <w:szCs w:val="22"/>
              </w:rPr>
              <w:t xml:space="preserve"> </w:t>
            </w:r>
            <w:r w:rsidRPr="00C11B0E">
              <w:rPr>
                <w:rFonts w:asciiTheme="minorHAnsi" w:hAnsiTheme="minorHAnsi"/>
                <w:sz w:val="22"/>
                <w:szCs w:val="22"/>
              </w:rPr>
              <w:t xml:space="preserve">were calculated by the internal standard method. Normal alkanes were quantified using the average RF generated from the initial calibration. </w:t>
            </w:r>
            <w:r>
              <w:rPr>
                <w:rFonts w:asciiTheme="minorHAnsi" w:hAnsiTheme="minorHAnsi"/>
                <w:sz w:val="22"/>
                <w:szCs w:val="22"/>
              </w:rPr>
              <w:t xml:space="preserve">TPH </w:t>
            </w:r>
            <w:r w:rsidRPr="00C11B0E">
              <w:rPr>
                <w:rFonts w:asciiTheme="minorHAnsi" w:hAnsiTheme="minorHAnsi"/>
                <w:sz w:val="22"/>
                <w:szCs w:val="22"/>
              </w:rPr>
              <w:t>concentrations were quantified using the average RF of nC9 through nC4</w:t>
            </w:r>
            <w:r>
              <w:rPr>
                <w:rFonts w:asciiTheme="minorHAnsi" w:hAnsiTheme="minorHAnsi"/>
                <w:sz w:val="22"/>
                <w:szCs w:val="22"/>
              </w:rPr>
              <w:t>0</w:t>
            </w:r>
            <w:r w:rsidRPr="00C11B0E">
              <w:rPr>
                <w:rFonts w:asciiTheme="minorHAnsi" w:hAnsiTheme="minorHAnsi"/>
                <w:sz w:val="22"/>
                <w:szCs w:val="22"/>
              </w:rPr>
              <w:t xml:space="preserve">. </w:t>
            </w:r>
            <w:r>
              <w:rPr>
                <w:rFonts w:asciiTheme="minorHAnsi" w:hAnsiTheme="minorHAnsi"/>
                <w:sz w:val="22"/>
                <w:szCs w:val="22"/>
              </w:rPr>
              <w:t xml:space="preserve"> </w:t>
            </w:r>
          </w:p>
        </w:tc>
      </w:tr>
      <w:tr w:rsidR="003839BE" w:rsidRPr="004574AD" w14:paraId="698369AD" w14:textId="77777777" w:rsidTr="00FE6AC1">
        <w:trPr>
          <w:trHeight w:val="300"/>
        </w:trPr>
        <w:tc>
          <w:tcPr>
            <w:tcW w:w="1963" w:type="dxa"/>
            <w:tcBorders>
              <w:top w:val="dotted" w:sz="4" w:space="0" w:color="auto"/>
              <w:left w:val="dotted" w:sz="4" w:space="0" w:color="auto"/>
              <w:right w:val="dotted" w:sz="4" w:space="0" w:color="auto"/>
            </w:tcBorders>
            <w:shd w:val="clear" w:color="auto" w:fill="auto"/>
            <w:noWrap/>
            <w:vAlign w:val="center"/>
          </w:tcPr>
          <w:p w14:paraId="2B643ECC" w14:textId="77777777" w:rsidR="003839BE" w:rsidRPr="004574AD" w:rsidRDefault="003839BE" w:rsidP="000F0F67">
            <w:pPr>
              <w:jc w:val="center"/>
              <w:rPr>
                <w:rFonts w:asciiTheme="minorHAnsi" w:hAnsiTheme="minorHAnsi"/>
                <w:color w:val="000000"/>
                <w:sz w:val="22"/>
                <w:szCs w:val="22"/>
              </w:rPr>
            </w:pPr>
            <w:r>
              <w:rPr>
                <w:rFonts w:asciiTheme="minorHAnsi" w:hAnsiTheme="minorHAnsi"/>
                <w:color w:val="000000"/>
                <w:sz w:val="22"/>
                <w:szCs w:val="22"/>
              </w:rPr>
              <w:t>Analysis comments</w:t>
            </w:r>
          </w:p>
        </w:tc>
        <w:tc>
          <w:tcPr>
            <w:tcW w:w="7502" w:type="dxa"/>
            <w:gridSpan w:val="6"/>
            <w:tcBorders>
              <w:top w:val="dotted" w:sz="4" w:space="0" w:color="auto"/>
              <w:left w:val="dotted" w:sz="4" w:space="0" w:color="auto"/>
              <w:bottom w:val="dotted" w:sz="4" w:space="0" w:color="auto"/>
              <w:right w:val="single" w:sz="4" w:space="0" w:color="auto"/>
            </w:tcBorders>
            <w:shd w:val="clear" w:color="auto" w:fill="auto"/>
            <w:noWrap/>
            <w:vAlign w:val="bottom"/>
          </w:tcPr>
          <w:p w14:paraId="3FC9EAAE" w14:textId="5933D0AF" w:rsidR="003839BE" w:rsidRDefault="006474B9" w:rsidP="000F0F67">
            <w:pPr>
              <w:autoSpaceDE w:val="0"/>
              <w:autoSpaceDN w:val="0"/>
              <w:adjustRightInd w:val="0"/>
              <w:rPr>
                <w:rFonts w:asciiTheme="minorHAnsi" w:hAnsiTheme="minorHAnsi"/>
                <w:color w:val="000000"/>
                <w:sz w:val="22"/>
                <w:szCs w:val="22"/>
              </w:rPr>
            </w:pPr>
            <w:r>
              <w:rPr>
                <w:rFonts w:asciiTheme="minorHAnsi" w:hAnsiTheme="minorHAnsi"/>
                <w:sz w:val="22"/>
                <w:szCs w:val="22"/>
              </w:rPr>
              <w:t>All data are reported as surrogate corrected and on a dry wt. basis.  The NSC and CO are reported as not surrogate corrected on an oil weight basis</w:t>
            </w:r>
            <w:bookmarkStart w:id="0" w:name="_GoBack"/>
            <w:bookmarkEnd w:id="0"/>
          </w:p>
          <w:p w14:paraId="403CF57E" w14:textId="77777777" w:rsidR="003B6CB7" w:rsidRDefault="003B6CB7" w:rsidP="000F0F67">
            <w:pPr>
              <w:autoSpaceDE w:val="0"/>
              <w:autoSpaceDN w:val="0"/>
              <w:adjustRightInd w:val="0"/>
              <w:rPr>
                <w:rFonts w:asciiTheme="minorHAnsi" w:hAnsiTheme="minorHAnsi"/>
                <w:color w:val="000000"/>
                <w:sz w:val="22"/>
                <w:szCs w:val="22"/>
              </w:rPr>
            </w:pPr>
          </w:p>
        </w:tc>
        <w:tc>
          <w:tcPr>
            <w:tcW w:w="236" w:type="dxa"/>
            <w:tcBorders>
              <w:top w:val="dotted" w:sz="4" w:space="0" w:color="auto"/>
              <w:left w:val="nil"/>
              <w:bottom w:val="dotted" w:sz="4" w:space="0" w:color="auto"/>
              <w:right w:val="nil"/>
            </w:tcBorders>
            <w:shd w:val="clear" w:color="auto" w:fill="auto"/>
            <w:noWrap/>
            <w:vAlign w:val="bottom"/>
          </w:tcPr>
          <w:p w14:paraId="7DA2CC45" w14:textId="77777777" w:rsidR="003839BE" w:rsidRPr="004574AD" w:rsidRDefault="003839BE" w:rsidP="00854D65">
            <w:pPr>
              <w:jc w:val="center"/>
              <w:rPr>
                <w:rFonts w:asciiTheme="minorHAnsi" w:hAnsiTheme="minorHAnsi"/>
                <w:color w:val="000000"/>
                <w:sz w:val="22"/>
                <w:szCs w:val="22"/>
              </w:rPr>
            </w:pPr>
          </w:p>
        </w:tc>
      </w:tr>
      <w:tr w:rsidR="007A2520" w:rsidRPr="004574AD" w14:paraId="590F936A" w14:textId="77777777" w:rsidTr="00FE6AC1">
        <w:trPr>
          <w:trHeight w:val="300"/>
        </w:trPr>
        <w:tc>
          <w:tcPr>
            <w:tcW w:w="1963" w:type="dxa"/>
            <w:tcBorders>
              <w:top w:val="dotted" w:sz="4" w:space="0" w:color="auto"/>
              <w:left w:val="dotted" w:sz="4" w:space="0" w:color="auto"/>
              <w:right w:val="dotted" w:sz="4" w:space="0" w:color="auto"/>
            </w:tcBorders>
            <w:shd w:val="clear" w:color="auto" w:fill="auto"/>
            <w:noWrap/>
            <w:vAlign w:val="bottom"/>
            <w:hideMark/>
          </w:tcPr>
          <w:p w14:paraId="717A005D" w14:textId="77777777"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t>Holding Times</w:t>
            </w:r>
          </w:p>
        </w:tc>
        <w:tc>
          <w:tcPr>
            <w:tcW w:w="3421" w:type="dxa"/>
            <w:tcBorders>
              <w:top w:val="dotted" w:sz="4" w:space="0" w:color="auto"/>
              <w:left w:val="dotted" w:sz="4" w:space="0" w:color="auto"/>
              <w:bottom w:val="dotted" w:sz="4" w:space="0" w:color="auto"/>
              <w:right w:val="single" w:sz="4" w:space="0" w:color="auto"/>
            </w:tcBorders>
            <w:shd w:val="clear" w:color="auto" w:fill="auto"/>
            <w:noWrap/>
            <w:vAlign w:val="bottom"/>
            <w:hideMark/>
          </w:tcPr>
          <w:p w14:paraId="706CECEA" w14:textId="77777777" w:rsidR="007A2520" w:rsidRPr="004574AD" w:rsidRDefault="007A2520" w:rsidP="00854D65">
            <w:pPr>
              <w:jc w:val="center"/>
              <w:rPr>
                <w:rFonts w:asciiTheme="minorHAnsi" w:hAnsiTheme="minorHAnsi"/>
                <w:color w:val="000000"/>
                <w:sz w:val="22"/>
                <w:szCs w:val="22"/>
              </w:rPr>
            </w:pPr>
            <w:r w:rsidRPr="004574AD">
              <w:rPr>
                <w:rFonts w:asciiTheme="minorHAnsi" w:hAnsiTheme="minorHAnsi"/>
                <w:color w:val="000000"/>
                <w:sz w:val="22"/>
                <w:szCs w:val="22"/>
              </w:rPr>
              <w:t>Extraction Date(s)</w:t>
            </w:r>
          </w:p>
        </w:tc>
        <w:tc>
          <w:tcPr>
            <w:tcW w:w="236" w:type="dxa"/>
            <w:tcBorders>
              <w:top w:val="dotted" w:sz="4" w:space="0" w:color="auto"/>
              <w:left w:val="nil"/>
              <w:bottom w:val="dotted" w:sz="4" w:space="0" w:color="auto"/>
              <w:right w:val="nil"/>
            </w:tcBorders>
            <w:shd w:val="clear" w:color="auto" w:fill="auto"/>
            <w:noWrap/>
            <w:vAlign w:val="bottom"/>
            <w:hideMark/>
          </w:tcPr>
          <w:p w14:paraId="1DC9B409" w14:textId="77777777" w:rsidR="007A2520" w:rsidRPr="004574AD" w:rsidRDefault="007A2520" w:rsidP="00854D65">
            <w:pPr>
              <w:jc w:val="center"/>
              <w:rPr>
                <w:rFonts w:asciiTheme="minorHAnsi" w:hAnsiTheme="minorHAnsi"/>
                <w:color w:val="000000"/>
                <w:sz w:val="22"/>
                <w:szCs w:val="22"/>
              </w:rPr>
            </w:pPr>
          </w:p>
        </w:tc>
        <w:tc>
          <w:tcPr>
            <w:tcW w:w="3845" w:type="dxa"/>
            <w:gridSpan w:val="4"/>
            <w:tcBorders>
              <w:top w:val="dotted" w:sz="4" w:space="0" w:color="auto"/>
              <w:left w:val="nil"/>
              <w:bottom w:val="dotted" w:sz="4" w:space="0" w:color="auto"/>
              <w:right w:val="nil"/>
            </w:tcBorders>
            <w:shd w:val="clear" w:color="auto" w:fill="auto"/>
            <w:noWrap/>
            <w:vAlign w:val="bottom"/>
            <w:hideMark/>
          </w:tcPr>
          <w:p w14:paraId="5E0C8DD1" w14:textId="77777777" w:rsidR="007A2520" w:rsidRPr="004574AD" w:rsidRDefault="00854D65" w:rsidP="00854D65">
            <w:pPr>
              <w:ind w:left="-238"/>
              <w:jc w:val="center"/>
              <w:rPr>
                <w:rFonts w:asciiTheme="minorHAnsi" w:hAnsiTheme="minorHAnsi"/>
                <w:color w:val="000000"/>
                <w:sz w:val="22"/>
                <w:szCs w:val="22"/>
              </w:rPr>
            </w:pPr>
            <w:r>
              <w:rPr>
                <w:rFonts w:asciiTheme="minorHAnsi" w:hAnsiTheme="minorHAnsi"/>
                <w:color w:val="000000"/>
                <w:sz w:val="22"/>
                <w:szCs w:val="22"/>
              </w:rPr>
              <w:t xml:space="preserve">           A</w:t>
            </w:r>
            <w:r w:rsidR="00475F57" w:rsidRPr="004574AD">
              <w:rPr>
                <w:rFonts w:asciiTheme="minorHAnsi" w:hAnsiTheme="minorHAnsi"/>
                <w:color w:val="000000"/>
                <w:sz w:val="22"/>
                <w:szCs w:val="22"/>
              </w:rPr>
              <w:t>nalysis Date(s)</w:t>
            </w:r>
          </w:p>
        </w:tc>
        <w:tc>
          <w:tcPr>
            <w:tcW w:w="236" w:type="dxa"/>
            <w:tcBorders>
              <w:top w:val="dotted" w:sz="4" w:space="0" w:color="auto"/>
              <w:left w:val="nil"/>
              <w:bottom w:val="dotted" w:sz="4" w:space="0" w:color="auto"/>
              <w:right w:val="nil"/>
            </w:tcBorders>
            <w:shd w:val="clear" w:color="auto" w:fill="auto"/>
            <w:noWrap/>
            <w:vAlign w:val="bottom"/>
            <w:hideMark/>
          </w:tcPr>
          <w:p w14:paraId="22A96EE2" w14:textId="77777777" w:rsidR="007A2520" w:rsidRPr="004574AD" w:rsidRDefault="007A2520" w:rsidP="00854D65">
            <w:pPr>
              <w:jc w:val="center"/>
              <w:rPr>
                <w:rFonts w:asciiTheme="minorHAnsi" w:hAnsiTheme="minorHAnsi"/>
                <w:color w:val="000000"/>
                <w:sz w:val="22"/>
                <w:szCs w:val="22"/>
              </w:rPr>
            </w:pPr>
          </w:p>
        </w:tc>
      </w:tr>
      <w:tr w:rsidR="007A2520" w:rsidRPr="004574AD" w14:paraId="495376D4" w14:textId="77777777" w:rsidTr="00FE6AC1">
        <w:trPr>
          <w:trHeight w:val="300"/>
        </w:trPr>
        <w:tc>
          <w:tcPr>
            <w:tcW w:w="1963" w:type="dxa"/>
            <w:tcBorders>
              <w:top w:val="nil"/>
              <w:left w:val="dotted" w:sz="4" w:space="0" w:color="auto"/>
              <w:bottom w:val="dotted" w:sz="4" w:space="0" w:color="auto"/>
              <w:right w:val="dotted" w:sz="4" w:space="0" w:color="auto"/>
            </w:tcBorders>
            <w:shd w:val="clear" w:color="auto" w:fill="auto"/>
            <w:noWrap/>
            <w:vAlign w:val="bottom"/>
            <w:hideMark/>
          </w:tcPr>
          <w:p w14:paraId="45973601" w14:textId="77777777" w:rsidR="007A2520" w:rsidRPr="004574AD" w:rsidRDefault="007A2520" w:rsidP="00F91106">
            <w:pPr>
              <w:rPr>
                <w:rFonts w:asciiTheme="minorHAnsi" w:hAnsiTheme="minorHAnsi"/>
                <w:color w:val="000000"/>
                <w:sz w:val="22"/>
                <w:szCs w:val="22"/>
              </w:rPr>
            </w:pPr>
          </w:p>
        </w:tc>
        <w:tc>
          <w:tcPr>
            <w:tcW w:w="3421"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54FF9ECD" w14:textId="77777777" w:rsidR="007A2520" w:rsidRPr="00F13DFB" w:rsidRDefault="00884876" w:rsidP="00D338F7">
            <w:pPr>
              <w:jc w:val="center"/>
              <w:rPr>
                <w:rFonts w:asciiTheme="minorHAnsi" w:hAnsiTheme="minorHAnsi"/>
                <w:sz w:val="22"/>
                <w:szCs w:val="22"/>
              </w:rPr>
            </w:pPr>
            <w:r>
              <w:rPr>
                <w:rFonts w:asciiTheme="minorHAnsi" w:hAnsiTheme="minorHAnsi"/>
                <w:sz w:val="22"/>
                <w:szCs w:val="22"/>
              </w:rPr>
              <w:t>8</w:t>
            </w:r>
            <w:r w:rsidR="00DF0F61">
              <w:rPr>
                <w:rFonts w:asciiTheme="minorHAnsi" w:hAnsiTheme="minorHAnsi"/>
                <w:sz w:val="22"/>
                <w:szCs w:val="22"/>
              </w:rPr>
              <w:t>/</w:t>
            </w:r>
            <w:r w:rsidR="00D338F7">
              <w:rPr>
                <w:rFonts w:asciiTheme="minorHAnsi" w:hAnsiTheme="minorHAnsi"/>
                <w:sz w:val="22"/>
                <w:szCs w:val="22"/>
              </w:rPr>
              <w:t>31</w:t>
            </w:r>
            <w:r w:rsidR="00D612DC">
              <w:rPr>
                <w:rFonts w:asciiTheme="minorHAnsi" w:hAnsiTheme="minorHAnsi"/>
                <w:sz w:val="22"/>
                <w:szCs w:val="22"/>
              </w:rPr>
              <w:t>/201</w:t>
            </w:r>
            <w:r>
              <w:rPr>
                <w:rFonts w:asciiTheme="minorHAnsi" w:hAnsiTheme="minorHAnsi"/>
                <w:sz w:val="22"/>
                <w:szCs w:val="22"/>
              </w:rPr>
              <w:t>5</w:t>
            </w:r>
            <w:r w:rsidR="00D612DC">
              <w:rPr>
                <w:rFonts w:asciiTheme="minorHAnsi" w:hAnsiTheme="minorHAnsi"/>
                <w:sz w:val="22"/>
                <w:szCs w:val="22"/>
              </w:rPr>
              <w:t xml:space="preserve"> &amp; </w:t>
            </w:r>
            <w:r>
              <w:rPr>
                <w:rFonts w:asciiTheme="minorHAnsi" w:hAnsiTheme="minorHAnsi"/>
                <w:sz w:val="22"/>
                <w:szCs w:val="22"/>
              </w:rPr>
              <w:t>9</w:t>
            </w:r>
            <w:r w:rsidR="00D612DC">
              <w:rPr>
                <w:rFonts w:asciiTheme="minorHAnsi" w:hAnsiTheme="minorHAnsi"/>
                <w:sz w:val="22"/>
                <w:szCs w:val="22"/>
              </w:rPr>
              <w:t>/</w:t>
            </w:r>
            <w:r w:rsidR="00D338F7">
              <w:rPr>
                <w:rFonts w:asciiTheme="minorHAnsi" w:hAnsiTheme="minorHAnsi"/>
                <w:sz w:val="22"/>
                <w:szCs w:val="22"/>
              </w:rPr>
              <w:t>2 and 9</w:t>
            </w:r>
            <w:r w:rsidR="000F2F53">
              <w:rPr>
                <w:rFonts w:asciiTheme="minorHAnsi" w:hAnsiTheme="minorHAnsi"/>
                <w:sz w:val="22"/>
                <w:szCs w:val="22"/>
              </w:rPr>
              <w:t>/201</w:t>
            </w:r>
            <w:r w:rsidR="00D85484">
              <w:rPr>
                <w:rFonts w:asciiTheme="minorHAnsi" w:hAnsiTheme="minorHAnsi"/>
                <w:sz w:val="22"/>
                <w:szCs w:val="22"/>
              </w:rPr>
              <w:t>5</w:t>
            </w:r>
          </w:p>
        </w:tc>
        <w:tc>
          <w:tcPr>
            <w:tcW w:w="4317" w:type="dxa"/>
            <w:gridSpan w:val="6"/>
            <w:tcBorders>
              <w:top w:val="dotted" w:sz="4" w:space="0" w:color="auto"/>
              <w:left w:val="single" w:sz="4" w:space="0" w:color="auto"/>
              <w:bottom w:val="dotted" w:sz="4" w:space="0" w:color="auto"/>
              <w:right w:val="dotted" w:sz="4" w:space="0" w:color="auto"/>
            </w:tcBorders>
            <w:shd w:val="clear" w:color="auto" w:fill="auto"/>
            <w:noWrap/>
            <w:vAlign w:val="bottom"/>
            <w:hideMark/>
          </w:tcPr>
          <w:p w14:paraId="6D7C0187" w14:textId="77777777" w:rsidR="007A2520" w:rsidRPr="004574AD" w:rsidRDefault="00D85484" w:rsidP="00D338F7">
            <w:pPr>
              <w:jc w:val="center"/>
              <w:rPr>
                <w:rFonts w:asciiTheme="minorHAnsi" w:hAnsiTheme="minorHAnsi"/>
                <w:color w:val="000000"/>
                <w:sz w:val="22"/>
                <w:szCs w:val="22"/>
              </w:rPr>
            </w:pPr>
            <w:r>
              <w:rPr>
                <w:rFonts w:asciiTheme="minorHAnsi" w:hAnsiTheme="minorHAnsi"/>
                <w:color w:val="000000"/>
                <w:sz w:val="22"/>
                <w:szCs w:val="22"/>
              </w:rPr>
              <w:t>9</w:t>
            </w:r>
            <w:r w:rsidR="00DF0F61">
              <w:rPr>
                <w:rFonts w:asciiTheme="minorHAnsi" w:hAnsiTheme="minorHAnsi"/>
                <w:color w:val="000000"/>
                <w:sz w:val="22"/>
                <w:szCs w:val="22"/>
              </w:rPr>
              <w:t>/</w:t>
            </w:r>
            <w:r w:rsidR="00D338F7">
              <w:rPr>
                <w:rFonts w:asciiTheme="minorHAnsi" w:hAnsiTheme="minorHAnsi"/>
                <w:color w:val="000000"/>
                <w:sz w:val="22"/>
                <w:szCs w:val="22"/>
              </w:rPr>
              <w:t>11</w:t>
            </w:r>
            <w:r w:rsidR="00DF0F61">
              <w:rPr>
                <w:rFonts w:asciiTheme="minorHAnsi" w:hAnsiTheme="minorHAnsi"/>
                <w:color w:val="000000"/>
                <w:sz w:val="22"/>
                <w:szCs w:val="22"/>
              </w:rPr>
              <w:t>-</w:t>
            </w:r>
            <w:r w:rsidR="00D338F7">
              <w:rPr>
                <w:rFonts w:asciiTheme="minorHAnsi" w:hAnsiTheme="minorHAnsi"/>
                <w:color w:val="000000"/>
                <w:sz w:val="22"/>
                <w:szCs w:val="22"/>
              </w:rPr>
              <w:t>13</w:t>
            </w:r>
            <w:r w:rsidR="009559AA">
              <w:rPr>
                <w:rFonts w:asciiTheme="minorHAnsi" w:hAnsiTheme="minorHAnsi"/>
                <w:color w:val="000000"/>
                <w:sz w:val="22"/>
                <w:szCs w:val="22"/>
              </w:rPr>
              <w:t>/</w:t>
            </w:r>
            <w:r w:rsidR="00C81707">
              <w:rPr>
                <w:rFonts w:asciiTheme="minorHAnsi" w:hAnsiTheme="minorHAnsi"/>
                <w:color w:val="000000"/>
                <w:sz w:val="22"/>
                <w:szCs w:val="22"/>
              </w:rPr>
              <w:t>201</w:t>
            </w:r>
            <w:r>
              <w:rPr>
                <w:rFonts w:asciiTheme="minorHAnsi" w:hAnsiTheme="minorHAnsi"/>
                <w:color w:val="000000"/>
                <w:sz w:val="22"/>
                <w:szCs w:val="22"/>
              </w:rPr>
              <w:t>5</w:t>
            </w:r>
          </w:p>
        </w:tc>
      </w:tr>
    </w:tbl>
    <w:p w14:paraId="22027451" w14:textId="77777777" w:rsidR="00F91106" w:rsidRPr="004574AD" w:rsidRDefault="00F91106" w:rsidP="00E456FF">
      <w:pPr>
        <w:rPr>
          <w:rFonts w:asciiTheme="minorHAnsi" w:hAnsiTheme="minorHAnsi"/>
          <w:sz w:val="22"/>
          <w:szCs w:val="22"/>
        </w:rPr>
      </w:pPr>
    </w:p>
    <w:tbl>
      <w:tblPr>
        <w:tblW w:w="15904" w:type="dxa"/>
        <w:tblInd w:w="93" w:type="dxa"/>
        <w:tblLayout w:type="fixed"/>
        <w:tblLook w:val="04A0" w:firstRow="1" w:lastRow="0" w:firstColumn="1" w:lastColumn="0" w:noHBand="0" w:noVBand="1"/>
      </w:tblPr>
      <w:tblGrid>
        <w:gridCol w:w="2916"/>
        <w:gridCol w:w="7809"/>
        <w:gridCol w:w="5179"/>
      </w:tblGrid>
      <w:tr w:rsidR="0072157C" w:rsidRPr="004574AD" w14:paraId="264A0CC4" w14:textId="77777777" w:rsidTr="002425BB">
        <w:trPr>
          <w:gridAfter w:val="1"/>
          <w:wAfter w:w="5179" w:type="dxa"/>
          <w:trHeight w:val="269"/>
        </w:trPr>
        <w:tc>
          <w:tcPr>
            <w:tcW w:w="2916"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5334FDF9" w14:textId="77777777" w:rsidR="0072157C" w:rsidRPr="004574AD" w:rsidRDefault="0072157C" w:rsidP="0072157C">
            <w:pPr>
              <w:rPr>
                <w:rFonts w:asciiTheme="minorHAnsi" w:hAnsiTheme="minorHAnsi"/>
                <w:color w:val="000000"/>
                <w:sz w:val="22"/>
                <w:szCs w:val="22"/>
              </w:rPr>
            </w:pPr>
            <w:r w:rsidRPr="004574AD">
              <w:rPr>
                <w:rFonts w:asciiTheme="minorHAnsi" w:hAnsiTheme="minorHAnsi"/>
                <w:color w:val="000000"/>
                <w:sz w:val="22"/>
                <w:szCs w:val="22"/>
              </w:rPr>
              <w:t>Procedural Blank (PB)</w:t>
            </w:r>
          </w:p>
        </w:tc>
        <w:tc>
          <w:tcPr>
            <w:tcW w:w="7809"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33001C4A" w14:textId="77777777" w:rsidR="0072157C" w:rsidRPr="004574AD" w:rsidRDefault="0072157C" w:rsidP="0072157C">
            <w:pPr>
              <w:rPr>
                <w:rFonts w:asciiTheme="minorHAnsi" w:hAnsiTheme="minorHAnsi"/>
                <w:color w:val="000000"/>
                <w:sz w:val="22"/>
                <w:szCs w:val="22"/>
              </w:rPr>
            </w:pPr>
            <w:r w:rsidRPr="004574AD">
              <w:rPr>
                <w:rFonts w:asciiTheme="minorHAnsi" w:hAnsiTheme="minorHAnsi"/>
                <w:color w:val="000000"/>
                <w:sz w:val="22"/>
                <w:szCs w:val="22"/>
              </w:rPr>
              <w:t xml:space="preserve">A PB </w:t>
            </w:r>
            <w:r w:rsidR="00D3404A" w:rsidRPr="004574AD">
              <w:rPr>
                <w:rFonts w:asciiTheme="minorHAnsi" w:hAnsiTheme="minorHAnsi"/>
                <w:color w:val="000000"/>
                <w:sz w:val="22"/>
                <w:szCs w:val="22"/>
              </w:rPr>
              <w:t xml:space="preserve">was prepared with this analytical </w:t>
            </w:r>
            <w:r w:rsidRPr="004574AD">
              <w:rPr>
                <w:rFonts w:asciiTheme="minorHAnsi" w:hAnsiTheme="minorHAnsi"/>
                <w:color w:val="000000"/>
                <w:sz w:val="22"/>
                <w:szCs w:val="22"/>
              </w:rPr>
              <w:t xml:space="preserve">batch to ensure the sample extraction and </w:t>
            </w:r>
            <w:r w:rsidR="00D3404A" w:rsidRPr="004574AD">
              <w:rPr>
                <w:rFonts w:asciiTheme="minorHAnsi" w:hAnsiTheme="minorHAnsi"/>
                <w:color w:val="000000"/>
                <w:sz w:val="22"/>
                <w:szCs w:val="22"/>
              </w:rPr>
              <w:t>analysis</w:t>
            </w:r>
            <w:r w:rsidRPr="004574AD">
              <w:rPr>
                <w:rFonts w:asciiTheme="minorHAnsi" w:hAnsiTheme="minorHAnsi"/>
                <w:color w:val="000000"/>
                <w:sz w:val="22"/>
                <w:szCs w:val="22"/>
              </w:rPr>
              <w:t xml:space="preserve"> methods are free of contamination.</w:t>
            </w:r>
          </w:p>
        </w:tc>
      </w:tr>
      <w:tr w:rsidR="0072157C" w:rsidRPr="004574AD" w14:paraId="160C9808" w14:textId="77777777" w:rsidTr="002425BB">
        <w:trPr>
          <w:gridAfter w:val="1"/>
          <w:wAfter w:w="5179" w:type="dxa"/>
          <w:trHeight w:val="269"/>
        </w:trPr>
        <w:tc>
          <w:tcPr>
            <w:tcW w:w="2916" w:type="dxa"/>
            <w:vMerge/>
            <w:tcBorders>
              <w:top w:val="dotted" w:sz="4" w:space="0" w:color="auto"/>
              <w:left w:val="dotted" w:sz="4" w:space="0" w:color="auto"/>
              <w:bottom w:val="dotted" w:sz="4" w:space="0" w:color="auto"/>
              <w:right w:val="dotted" w:sz="4" w:space="0" w:color="auto"/>
            </w:tcBorders>
            <w:vAlign w:val="center"/>
            <w:hideMark/>
          </w:tcPr>
          <w:p w14:paraId="01D8726E" w14:textId="77777777" w:rsidR="0072157C" w:rsidRPr="004574AD" w:rsidRDefault="0072157C" w:rsidP="0072157C">
            <w:pPr>
              <w:rPr>
                <w:rFonts w:asciiTheme="minorHAnsi" w:hAnsiTheme="minorHAnsi"/>
                <w:color w:val="000000"/>
                <w:sz w:val="22"/>
                <w:szCs w:val="22"/>
              </w:rPr>
            </w:pPr>
          </w:p>
        </w:tc>
        <w:tc>
          <w:tcPr>
            <w:tcW w:w="7809" w:type="dxa"/>
            <w:vMerge/>
            <w:tcBorders>
              <w:top w:val="dotted" w:sz="4" w:space="0" w:color="auto"/>
              <w:left w:val="dotted" w:sz="4" w:space="0" w:color="auto"/>
              <w:bottom w:val="dotted" w:sz="4" w:space="0" w:color="auto"/>
              <w:right w:val="dotted" w:sz="4" w:space="0" w:color="auto"/>
            </w:tcBorders>
            <w:vAlign w:val="center"/>
            <w:hideMark/>
          </w:tcPr>
          <w:p w14:paraId="67AA946A" w14:textId="77777777" w:rsidR="0072157C" w:rsidRPr="004574AD" w:rsidRDefault="0072157C" w:rsidP="0072157C">
            <w:pPr>
              <w:rPr>
                <w:rFonts w:asciiTheme="minorHAnsi" w:hAnsiTheme="minorHAnsi"/>
                <w:color w:val="000000"/>
                <w:sz w:val="22"/>
                <w:szCs w:val="22"/>
              </w:rPr>
            </w:pPr>
          </w:p>
        </w:tc>
      </w:tr>
      <w:tr w:rsidR="0072157C" w:rsidRPr="004574AD" w14:paraId="5ADAED36" w14:textId="77777777" w:rsidTr="002425BB">
        <w:trPr>
          <w:gridAfter w:val="1"/>
          <w:wAfter w:w="5179" w:type="dxa"/>
          <w:trHeight w:val="245"/>
        </w:trPr>
        <w:tc>
          <w:tcPr>
            <w:tcW w:w="2916"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7C311623" w14:textId="77777777" w:rsidR="0072157C" w:rsidRDefault="005D6C61" w:rsidP="0072157C">
            <w:pPr>
              <w:rPr>
                <w:rFonts w:asciiTheme="minorHAnsi" w:hAnsiTheme="minorHAnsi"/>
                <w:color w:val="000000"/>
                <w:sz w:val="22"/>
                <w:szCs w:val="22"/>
              </w:rPr>
            </w:pPr>
            <w:r>
              <w:rPr>
                <w:rFonts w:asciiTheme="minorHAnsi" w:hAnsiTheme="minorHAnsi"/>
                <w:color w:val="000000"/>
                <w:sz w:val="22"/>
                <w:szCs w:val="22"/>
              </w:rPr>
              <w:t xml:space="preserve">PB </w:t>
            </w:r>
            <w:r w:rsidR="0072157C" w:rsidRPr="004574AD">
              <w:rPr>
                <w:rFonts w:asciiTheme="minorHAnsi" w:hAnsiTheme="minorHAnsi"/>
                <w:color w:val="000000"/>
                <w:sz w:val="22"/>
                <w:szCs w:val="22"/>
              </w:rPr>
              <w:t>&lt;5 X MDL</w:t>
            </w:r>
          </w:p>
          <w:p w14:paraId="022B3581" w14:textId="77777777" w:rsidR="00093E41" w:rsidRPr="00093E41" w:rsidRDefault="00093E41" w:rsidP="005D6C61">
            <w:pPr>
              <w:autoSpaceDE w:val="0"/>
              <w:autoSpaceDN w:val="0"/>
              <w:adjustRightInd w:val="0"/>
              <w:rPr>
                <w:rFonts w:asciiTheme="minorHAnsi" w:hAnsiTheme="minorHAnsi"/>
                <w:sz w:val="22"/>
                <w:szCs w:val="22"/>
              </w:rPr>
            </w:pPr>
            <w:r w:rsidRPr="00093E41">
              <w:rPr>
                <w:rFonts w:asciiTheme="minorHAnsi" w:hAnsiTheme="minorHAnsi"/>
                <w:sz w:val="22"/>
                <w:szCs w:val="22"/>
              </w:rPr>
              <w:t xml:space="preserve">Samples must be </w:t>
            </w:r>
            <w:r w:rsidR="00D61DAB">
              <w:rPr>
                <w:rFonts w:asciiTheme="minorHAnsi" w:hAnsiTheme="minorHAnsi"/>
                <w:sz w:val="22"/>
                <w:szCs w:val="22"/>
              </w:rPr>
              <w:t>&gt;5</w:t>
            </w:r>
            <w:r w:rsidR="005D6C61">
              <w:rPr>
                <w:rFonts w:asciiTheme="minorHAnsi" w:hAnsiTheme="minorHAnsi"/>
                <w:sz w:val="22"/>
                <w:szCs w:val="22"/>
              </w:rPr>
              <w:t>x</w:t>
            </w:r>
            <w:r w:rsidRPr="00093E41">
              <w:rPr>
                <w:rFonts w:asciiTheme="minorHAnsi" w:hAnsiTheme="minorHAnsi"/>
                <w:sz w:val="22"/>
                <w:szCs w:val="22"/>
              </w:rPr>
              <w:t xml:space="preserve"> </w:t>
            </w:r>
            <w:r w:rsidR="005D6C61">
              <w:rPr>
                <w:rFonts w:asciiTheme="minorHAnsi" w:hAnsiTheme="minorHAnsi"/>
                <w:sz w:val="22"/>
                <w:szCs w:val="22"/>
              </w:rPr>
              <w:t>PB</w:t>
            </w:r>
          </w:p>
        </w:tc>
        <w:tc>
          <w:tcPr>
            <w:tcW w:w="7809"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4EB041D8" w14:textId="77777777" w:rsidR="0072157C" w:rsidRPr="00361737" w:rsidRDefault="00D338F7" w:rsidP="00D338F7">
            <w:pPr>
              <w:rPr>
                <w:rFonts w:asciiTheme="minorHAnsi" w:hAnsiTheme="minorHAnsi"/>
                <w:color w:val="000000"/>
                <w:sz w:val="22"/>
                <w:szCs w:val="22"/>
              </w:rPr>
            </w:pPr>
            <w:r>
              <w:rPr>
                <w:rFonts w:asciiTheme="minorHAnsi" w:hAnsiTheme="minorHAnsi"/>
                <w:color w:val="000000"/>
                <w:sz w:val="22"/>
                <w:szCs w:val="22"/>
              </w:rPr>
              <w:t>Six</w:t>
            </w:r>
            <w:r w:rsidR="0072157C" w:rsidRPr="00361737">
              <w:rPr>
                <w:rFonts w:asciiTheme="minorHAnsi" w:hAnsiTheme="minorHAnsi"/>
                <w:color w:val="000000"/>
                <w:sz w:val="22"/>
                <w:szCs w:val="22"/>
              </w:rPr>
              <w:t xml:space="preserve"> exceed</w:t>
            </w:r>
            <w:r w:rsidR="00D85484">
              <w:rPr>
                <w:rFonts w:asciiTheme="minorHAnsi" w:hAnsiTheme="minorHAnsi"/>
                <w:color w:val="000000"/>
                <w:sz w:val="22"/>
                <w:szCs w:val="22"/>
              </w:rPr>
              <w:t>a</w:t>
            </w:r>
            <w:r w:rsidR="0072157C" w:rsidRPr="00361737">
              <w:rPr>
                <w:rFonts w:asciiTheme="minorHAnsi" w:hAnsiTheme="minorHAnsi"/>
                <w:color w:val="000000"/>
                <w:sz w:val="22"/>
                <w:szCs w:val="22"/>
              </w:rPr>
              <w:t>nce</w:t>
            </w:r>
            <w:r w:rsidR="00361737" w:rsidRPr="00361737">
              <w:rPr>
                <w:rFonts w:asciiTheme="minorHAnsi" w:hAnsiTheme="minorHAnsi"/>
                <w:color w:val="000000"/>
                <w:sz w:val="22"/>
                <w:szCs w:val="22"/>
              </w:rPr>
              <w:t>s</w:t>
            </w:r>
            <w:r w:rsidR="0072157C" w:rsidRPr="00361737">
              <w:rPr>
                <w:rFonts w:asciiTheme="minorHAnsi" w:hAnsiTheme="minorHAnsi"/>
                <w:color w:val="000000"/>
                <w:sz w:val="22"/>
                <w:szCs w:val="22"/>
              </w:rPr>
              <w:t xml:space="preserve"> noted.</w:t>
            </w:r>
          </w:p>
        </w:tc>
      </w:tr>
      <w:tr w:rsidR="0072157C" w:rsidRPr="004574AD" w14:paraId="71BF0B42" w14:textId="77777777" w:rsidTr="002425BB">
        <w:trPr>
          <w:gridAfter w:val="1"/>
          <w:wAfter w:w="5179" w:type="dxa"/>
          <w:trHeight w:val="269"/>
        </w:trPr>
        <w:tc>
          <w:tcPr>
            <w:tcW w:w="2916" w:type="dxa"/>
            <w:vMerge/>
            <w:tcBorders>
              <w:top w:val="dotted" w:sz="4" w:space="0" w:color="auto"/>
              <w:left w:val="dotted" w:sz="4" w:space="0" w:color="auto"/>
              <w:bottom w:val="dotted" w:sz="4" w:space="0" w:color="auto"/>
              <w:right w:val="dotted" w:sz="4" w:space="0" w:color="auto"/>
            </w:tcBorders>
            <w:vAlign w:val="center"/>
            <w:hideMark/>
          </w:tcPr>
          <w:p w14:paraId="1BCB171F" w14:textId="77777777" w:rsidR="0072157C" w:rsidRPr="004574AD" w:rsidRDefault="0072157C" w:rsidP="0072157C">
            <w:pPr>
              <w:rPr>
                <w:rFonts w:asciiTheme="minorHAnsi" w:hAnsiTheme="minorHAnsi"/>
                <w:color w:val="000000"/>
                <w:sz w:val="22"/>
                <w:szCs w:val="22"/>
              </w:rPr>
            </w:pPr>
          </w:p>
        </w:tc>
        <w:tc>
          <w:tcPr>
            <w:tcW w:w="7809" w:type="dxa"/>
            <w:vMerge w:val="restart"/>
            <w:tcBorders>
              <w:top w:val="dotted" w:sz="4" w:space="0" w:color="auto"/>
              <w:left w:val="dotted" w:sz="4" w:space="0" w:color="auto"/>
              <w:bottom w:val="dotted" w:sz="4" w:space="0" w:color="auto"/>
              <w:right w:val="dotted" w:sz="4" w:space="0" w:color="auto"/>
            </w:tcBorders>
            <w:shd w:val="clear" w:color="auto" w:fill="auto"/>
            <w:noWrap/>
            <w:hideMark/>
          </w:tcPr>
          <w:p w14:paraId="5942C652" w14:textId="77777777" w:rsidR="0072157C" w:rsidRPr="00CF4194" w:rsidRDefault="0072157C" w:rsidP="00D338F7">
            <w:pPr>
              <w:autoSpaceDE w:val="0"/>
              <w:autoSpaceDN w:val="0"/>
              <w:adjustRightInd w:val="0"/>
              <w:rPr>
                <w:rFonts w:asciiTheme="minorHAnsi" w:hAnsiTheme="minorHAnsi" w:cs="Arial"/>
                <w:sz w:val="22"/>
                <w:szCs w:val="22"/>
              </w:rPr>
            </w:pPr>
            <w:r w:rsidRPr="00361737">
              <w:rPr>
                <w:rFonts w:asciiTheme="minorHAnsi" w:hAnsiTheme="minorHAnsi"/>
                <w:color w:val="000000"/>
                <w:sz w:val="22"/>
                <w:szCs w:val="22"/>
              </w:rPr>
              <w:t>Comments</w:t>
            </w:r>
            <w:r w:rsidR="001D683F" w:rsidRPr="00361737">
              <w:rPr>
                <w:rFonts w:asciiTheme="minorHAnsi" w:hAnsiTheme="minorHAnsi"/>
                <w:color w:val="000000"/>
                <w:sz w:val="22"/>
                <w:szCs w:val="22"/>
              </w:rPr>
              <w:t xml:space="preserve">: </w:t>
            </w:r>
            <w:r w:rsidR="008946FE">
              <w:rPr>
                <w:rFonts w:asciiTheme="minorHAnsi" w:hAnsiTheme="minorHAnsi"/>
                <w:color w:val="000000"/>
                <w:sz w:val="22"/>
                <w:szCs w:val="22"/>
              </w:rPr>
              <w:t xml:space="preserve"> </w:t>
            </w:r>
            <w:r w:rsidR="00D338F7" w:rsidRPr="00361737">
              <w:rPr>
                <w:rFonts w:asciiTheme="minorHAnsi" w:hAnsiTheme="minorHAnsi"/>
                <w:color w:val="000000"/>
                <w:sz w:val="22"/>
                <w:szCs w:val="22"/>
              </w:rPr>
              <w:t xml:space="preserve">Comments: </w:t>
            </w:r>
            <w:r w:rsidR="00D338F7">
              <w:rPr>
                <w:rFonts w:asciiTheme="minorHAnsi" w:hAnsiTheme="minorHAnsi"/>
                <w:color w:val="000000"/>
                <w:sz w:val="22"/>
                <w:szCs w:val="22"/>
              </w:rPr>
              <w:t xml:space="preserve"> The blank had some “J” qualified data</w:t>
            </w:r>
            <w:r w:rsidR="00D338F7" w:rsidRPr="00DF0F61">
              <w:rPr>
                <w:rFonts w:asciiTheme="minorHAnsi" w:hAnsiTheme="minorHAnsi" w:cs="Arial"/>
                <w:sz w:val="22"/>
                <w:szCs w:val="22"/>
              </w:rPr>
              <w:t>.</w:t>
            </w:r>
            <w:r w:rsidR="00D338F7">
              <w:rPr>
                <w:rFonts w:asciiTheme="minorHAnsi" w:hAnsiTheme="minorHAnsi" w:cs="Arial"/>
                <w:sz w:val="22"/>
                <w:szCs w:val="22"/>
              </w:rPr>
              <w:t xml:space="preserve">  This led to some “B” qualified data (decane)</w:t>
            </w:r>
            <w:r w:rsidR="00DF0F61" w:rsidRPr="00DF0F61">
              <w:rPr>
                <w:rFonts w:asciiTheme="minorHAnsi" w:hAnsiTheme="minorHAnsi" w:cs="Arial"/>
                <w:sz w:val="22"/>
                <w:szCs w:val="22"/>
              </w:rPr>
              <w:t>.</w:t>
            </w:r>
          </w:p>
        </w:tc>
      </w:tr>
      <w:tr w:rsidR="0072157C" w:rsidRPr="004574AD" w14:paraId="500D9A61" w14:textId="77777777" w:rsidTr="002425BB">
        <w:trPr>
          <w:gridAfter w:val="1"/>
          <w:wAfter w:w="5179" w:type="dxa"/>
          <w:trHeight w:val="269"/>
        </w:trPr>
        <w:tc>
          <w:tcPr>
            <w:tcW w:w="2916" w:type="dxa"/>
            <w:vMerge/>
            <w:tcBorders>
              <w:top w:val="dotted" w:sz="4" w:space="0" w:color="auto"/>
              <w:left w:val="dotted" w:sz="4" w:space="0" w:color="auto"/>
              <w:bottom w:val="dotted" w:sz="4" w:space="0" w:color="auto"/>
              <w:right w:val="dotted" w:sz="4" w:space="0" w:color="auto"/>
            </w:tcBorders>
            <w:vAlign w:val="center"/>
            <w:hideMark/>
          </w:tcPr>
          <w:p w14:paraId="491FCA27" w14:textId="77777777" w:rsidR="0072157C" w:rsidRPr="004574AD" w:rsidRDefault="0072157C" w:rsidP="0072157C">
            <w:pPr>
              <w:rPr>
                <w:rFonts w:asciiTheme="minorHAnsi" w:hAnsiTheme="minorHAnsi"/>
                <w:color w:val="000000"/>
                <w:sz w:val="22"/>
                <w:szCs w:val="22"/>
              </w:rPr>
            </w:pPr>
          </w:p>
        </w:tc>
        <w:tc>
          <w:tcPr>
            <w:tcW w:w="7809" w:type="dxa"/>
            <w:vMerge/>
            <w:tcBorders>
              <w:top w:val="dotted" w:sz="4" w:space="0" w:color="auto"/>
              <w:left w:val="dotted" w:sz="4" w:space="0" w:color="auto"/>
              <w:bottom w:val="dotted" w:sz="4" w:space="0" w:color="auto"/>
              <w:right w:val="dotted" w:sz="4" w:space="0" w:color="auto"/>
            </w:tcBorders>
            <w:vAlign w:val="center"/>
            <w:hideMark/>
          </w:tcPr>
          <w:p w14:paraId="639B18A7" w14:textId="77777777" w:rsidR="0072157C" w:rsidRPr="004574AD" w:rsidRDefault="0072157C" w:rsidP="0072157C">
            <w:pPr>
              <w:rPr>
                <w:rFonts w:asciiTheme="minorHAnsi" w:hAnsiTheme="minorHAnsi"/>
                <w:color w:val="000000"/>
                <w:sz w:val="22"/>
                <w:szCs w:val="22"/>
              </w:rPr>
            </w:pPr>
          </w:p>
        </w:tc>
      </w:tr>
      <w:tr w:rsidR="0026726C" w:rsidRPr="004574AD" w14:paraId="23309B36" w14:textId="77777777" w:rsidTr="002425BB">
        <w:trPr>
          <w:gridAfter w:val="1"/>
          <w:wAfter w:w="5179" w:type="dxa"/>
          <w:trHeight w:val="245"/>
        </w:trPr>
        <w:tc>
          <w:tcPr>
            <w:tcW w:w="2916" w:type="dxa"/>
            <w:tcBorders>
              <w:top w:val="dotted" w:sz="4" w:space="0" w:color="auto"/>
              <w:bottom w:val="dotted" w:sz="4" w:space="0" w:color="auto"/>
            </w:tcBorders>
            <w:shd w:val="clear" w:color="auto" w:fill="auto"/>
            <w:hideMark/>
          </w:tcPr>
          <w:p w14:paraId="34E861AB" w14:textId="77777777" w:rsidR="0026726C" w:rsidRPr="004574AD" w:rsidRDefault="0026726C" w:rsidP="0072157C">
            <w:pPr>
              <w:rPr>
                <w:rFonts w:asciiTheme="minorHAnsi" w:hAnsiTheme="minorHAnsi"/>
                <w:color w:val="000000"/>
                <w:sz w:val="22"/>
                <w:szCs w:val="22"/>
              </w:rPr>
            </w:pPr>
          </w:p>
        </w:tc>
        <w:tc>
          <w:tcPr>
            <w:tcW w:w="7809" w:type="dxa"/>
            <w:tcBorders>
              <w:top w:val="dotted" w:sz="4" w:space="0" w:color="auto"/>
              <w:bottom w:val="dotted" w:sz="4" w:space="0" w:color="auto"/>
            </w:tcBorders>
            <w:shd w:val="clear" w:color="auto" w:fill="auto"/>
            <w:hideMark/>
          </w:tcPr>
          <w:p w14:paraId="51F79C36" w14:textId="77777777" w:rsidR="0026726C" w:rsidRPr="004574AD" w:rsidRDefault="0026726C" w:rsidP="00D3404A">
            <w:pPr>
              <w:rPr>
                <w:rFonts w:asciiTheme="minorHAnsi" w:hAnsiTheme="minorHAnsi"/>
                <w:color w:val="000000"/>
                <w:sz w:val="22"/>
                <w:szCs w:val="22"/>
              </w:rPr>
            </w:pPr>
          </w:p>
        </w:tc>
      </w:tr>
      <w:tr w:rsidR="0072157C" w:rsidRPr="004574AD" w14:paraId="61A150CD" w14:textId="77777777" w:rsidTr="002425BB">
        <w:trPr>
          <w:gridAfter w:val="1"/>
          <w:wAfter w:w="5179" w:type="dxa"/>
          <w:trHeight w:val="269"/>
        </w:trPr>
        <w:tc>
          <w:tcPr>
            <w:tcW w:w="2916"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1ABF270F" w14:textId="77777777" w:rsidR="0072157C" w:rsidRPr="004574AD" w:rsidRDefault="0072157C" w:rsidP="00D61DAB">
            <w:pPr>
              <w:rPr>
                <w:rFonts w:asciiTheme="minorHAnsi" w:hAnsiTheme="minorHAnsi"/>
                <w:color w:val="000000"/>
                <w:sz w:val="22"/>
                <w:szCs w:val="22"/>
              </w:rPr>
            </w:pPr>
            <w:r w:rsidRPr="004574AD">
              <w:rPr>
                <w:rFonts w:asciiTheme="minorHAnsi" w:hAnsiTheme="minorHAnsi"/>
                <w:color w:val="000000"/>
                <w:sz w:val="22"/>
                <w:szCs w:val="22"/>
              </w:rPr>
              <w:t>Laboratory Control Spike (LCS</w:t>
            </w:r>
            <w:r w:rsidR="008946FE">
              <w:rPr>
                <w:rFonts w:ascii="Calibri" w:hAnsi="Calibri"/>
                <w:color w:val="000000"/>
                <w:sz w:val="22"/>
                <w:szCs w:val="22"/>
              </w:rPr>
              <w:t>)</w:t>
            </w:r>
            <w:r w:rsidR="0016148B">
              <w:rPr>
                <w:rFonts w:ascii="Calibri" w:hAnsi="Calibri"/>
                <w:color w:val="000000"/>
                <w:sz w:val="22"/>
                <w:szCs w:val="22"/>
              </w:rPr>
              <w:t xml:space="preserve"> </w:t>
            </w:r>
          </w:p>
        </w:tc>
        <w:tc>
          <w:tcPr>
            <w:tcW w:w="7809"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324A2605" w14:textId="77777777" w:rsidR="0072157C" w:rsidRPr="004574AD" w:rsidRDefault="0072157C" w:rsidP="00D61DAB">
            <w:pPr>
              <w:rPr>
                <w:rFonts w:asciiTheme="minorHAnsi" w:hAnsiTheme="minorHAnsi"/>
                <w:color w:val="000000"/>
                <w:sz w:val="22"/>
                <w:szCs w:val="22"/>
              </w:rPr>
            </w:pPr>
            <w:r w:rsidRPr="004574AD">
              <w:rPr>
                <w:rFonts w:asciiTheme="minorHAnsi" w:hAnsiTheme="minorHAnsi"/>
                <w:color w:val="000000"/>
                <w:sz w:val="22"/>
                <w:szCs w:val="22"/>
              </w:rPr>
              <w:t>A LCS</w:t>
            </w:r>
            <w:r w:rsidR="005D6C61">
              <w:rPr>
                <w:rFonts w:asciiTheme="minorHAnsi" w:hAnsiTheme="minorHAnsi"/>
                <w:color w:val="000000"/>
                <w:sz w:val="22"/>
                <w:szCs w:val="22"/>
              </w:rPr>
              <w:t xml:space="preserve"> </w:t>
            </w:r>
            <w:r w:rsidR="00786821">
              <w:rPr>
                <w:rFonts w:asciiTheme="minorHAnsi" w:hAnsiTheme="minorHAnsi"/>
                <w:color w:val="000000"/>
                <w:sz w:val="22"/>
                <w:szCs w:val="22"/>
              </w:rPr>
              <w:t>was</w:t>
            </w:r>
            <w:r w:rsidR="005D6C61">
              <w:rPr>
                <w:rFonts w:asciiTheme="minorHAnsi" w:hAnsiTheme="minorHAnsi"/>
                <w:color w:val="000000"/>
                <w:sz w:val="22"/>
                <w:szCs w:val="22"/>
              </w:rPr>
              <w:t xml:space="preserve"> </w:t>
            </w:r>
            <w:r w:rsidRPr="004574AD">
              <w:rPr>
                <w:rFonts w:asciiTheme="minorHAnsi" w:hAnsiTheme="minorHAnsi"/>
                <w:color w:val="000000"/>
                <w:sz w:val="22"/>
                <w:szCs w:val="22"/>
              </w:rPr>
              <w:t>prepar</w:t>
            </w:r>
            <w:r w:rsidR="00D3404A" w:rsidRPr="004574AD">
              <w:rPr>
                <w:rFonts w:asciiTheme="minorHAnsi" w:hAnsiTheme="minorHAnsi"/>
                <w:color w:val="000000"/>
                <w:sz w:val="22"/>
                <w:szCs w:val="22"/>
              </w:rPr>
              <w:t>ed with this analytical batch</w:t>
            </w:r>
            <w:r w:rsidRPr="004574AD">
              <w:rPr>
                <w:rFonts w:asciiTheme="minorHAnsi" w:hAnsiTheme="minorHAnsi"/>
                <w:color w:val="000000"/>
                <w:sz w:val="22"/>
                <w:szCs w:val="22"/>
              </w:rPr>
              <w:t xml:space="preserve">.  </w:t>
            </w:r>
            <w:r w:rsidR="006A3949" w:rsidRPr="0072157C">
              <w:rPr>
                <w:rFonts w:ascii="Calibri" w:hAnsi="Calibri"/>
                <w:color w:val="000000"/>
                <w:sz w:val="22"/>
                <w:szCs w:val="22"/>
              </w:rPr>
              <w:t xml:space="preserve">The percent recoveries of target analytes </w:t>
            </w:r>
            <w:r w:rsidR="006A3949">
              <w:rPr>
                <w:rFonts w:ascii="Calibri" w:hAnsi="Calibri"/>
                <w:color w:val="000000"/>
                <w:sz w:val="22"/>
                <w:szCs w:val="22"/>
              </w:rPr>
              <w:t>were</w:t>
            </w:r>
            <w:r w:rsidR="006A3949" w:rsidRPr="0072157C">
              <w:rPr>
                <w:rFonts w:ascii="Calibri" w:hAnsi="Calibri"/>
                <w:color w:val="000000"/>
                <w:sz w:val="22"/>
                <w:szCs w:val="22"/>
              </w:rPr>
              <w:t xml:space="preserve"> calculated to measure accuracy.</w:t>
            </w:r>
            <w:r w:rsidR="0016148B" w:rsidRPr="0072157C">
              <w:rPr>
                <w:rFonts w:ascii="Calibri" w:hAnsi="Calibri"/>
                <w:color w:val="000000"/>
                <w:sz w:val="22"/>
                <w:szCs w:val="22"/>
              </w:rPr>
              <w:t xml:space="preserve"> </w:t>
            </w:r>
          </w:p>
        </w:tc>
      </w:tr>
      <w:tr w:rsidR="0072157C" w:rsidRPr="004574AD" w14:paraId="38DBF40A" w14:textId="77777777" w:rsidTr="002425BB">
        <w:trPr>
          <w:gridAfter w:val="1"/>
          <w:wAfter w:w="5179" w:type="dxa"/>
          <w:trHeight w:val="269"/>
        </w:trPr>
        <w:tc>
          <w:tcPr>
            <w:tcW w:w="2916" w:type="dxa"/>
            <w:vMerge/>
            <w:tcBorders>
              <w:top w:val="dotted" w:sz="4" w:space="0" w:color="auto"/>
              <w:left w:val="dotted" w:sz="4" w:space="0" w:color="auto"/>
              <w:bottom w:val="dotted" w:sz="4" w:space="0" w:color="auto"/>
              <w:right w:val="dotted" w:sz="4" w:space="0" w:color="auto"/>
            </w:tcBorders>
            <w:vAlign w:val="center"/>
            <w:hideMark/>
          </w:tcPr>
          <w:p w14:paraId="04A5B127" w14:textId="77777777" w:rsidR="0072157C" w:rsidRPr="004574AD" w:rsidRDefault="0072157C" w:rsidP="0072157C">
            <w:pPr>
              <w:rPr>
                <w:rFonts w:asciiTheme="minorHAnsi" w:hAnsiTheme="minorHAnsi"/>
                <w:color w:val="000000"/>
                <w:sz w:val="22"/>
                <w:szCs w:val="22"/>
              </w:rPr>
            </w:pPr>
          </w:p>
        </w:tc>
        <w:tc>
          <w:tcPr>
            <w:tcW w:w="7809" w:type="dxa"/>
            <w:vMerge/>
            <w:tcBorders>
              <w:top w:val="dotted" w:sz="4" w:space="0" w:color="auto"/>
              <w:left w:val="dotted" w:sz="4" w:space="0" w:color="auto"/>
              <w:bottom w:val="dotted" w:sz="4" w:space="0" w:color="auto"/>
              <w:right w:val="dotted" w:sz="4" w:space="0" w:color="auto"/>
            </w:tcBorders>
            <w:vAlign w:val="center"/>
            <w:hideMark/>
          </w:tcPr>
          <w:p w14:paraId="6389CF20" w14:textId="77777777" w:rsidR="0072157C" w:rsidRPr="004574AD" w:rsidRDefault="0072157C" w:rsidP="0072157C">
            <w:pPr>
              <w:rPr>
                <w:rFonts w:asciiTheme="minorHAnsi" w:hAnsiTheme="minorHAnsi"/>
                <w:color w:val="000000"/>
                <w:sz w:val="22"/>
                <w:szCs w:val="22"/>
              </w:rPr>
            </w:pPr>
          </w:p>
        </w:tc>
      </w:tr>
      <w:tr w:rsidR="0072157C" w:rsidRPr="004574AD" w14:paraId="797D80A3" w14:textId="77777777" w:rsidTr="002425BB">
        <w:trPr>
          <w:gridAfter w:val="1"/>
          <w:wAfter w:w="5179" w:type="dxa"/>
          <w:trHeight w:val="245"/>
        </w:trPr>
        <w:tc>
          <w:tcPr>
            <w:tcW w:w="2916"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692DEF4F" w14:textId="77777777" w:rsidR="00F472B2" w:rsidRDefault="00EE7981" w:rsidP="00D61DAB">
            <w:pPr>
              <w:autoSpaceDE w:val="0"/>
              <w:autoSpaceDN w:val="0"/>
              <w:adjustRightInd w:val="0"/>
              <w:rPr>
                <w:rFonts w:asciiTheme="minorHAnsi" w:hAnsiTheme="minorHAnsi"/>
                <w:sz w:val="22"/>
                <w:szCs w:val="22"/>
              </w:rPr>
            </w:pPr>
            <w:r w:rsidRPr="00EE7981">
              <w:rPr>
                <w:rFonts w:asciiTheme="minorHAnsi" w:hAnsiTheme="minorHAnsi"/>
                <w:sz w:val="22"/>
                <w:szCs w:val="22"/>
              </w:rPr>
              <w:t>Recovery of 70-13</w:t>
            </w:r>
            <w:r w:rsidR="00D61DAB" w:rsidRPr="00EE7981">
              <w:rPr>
                <w:rFonts w:asciiTheme="minorHAnsi" w:hAnsiTheme="minorHAnsi"/>
                <w:sz w:val="22"/>
                <w:szCs w:val="22"/>
              </w:rPr>
              <w:t>0</w:t>
            </w:r>
            <w:r w:rsidR="00440854" w:rsidRPr="00EE7981">
              <w:rPr>
                <w:rFonts w:asciiTheme="minorHAnsi" w:hAnsiTheme="minorHAnsi"/>
                <w:sz w:val="22"/>
                <w:szCs w:val="22"/>
              </w:rPr>
              <w:t xml:space="preserve">% </w:t>
            </w:r>
          </w:p>
          <w:p w14:paraId="22429513" w14:textId="1F52A9FB" w:rsidR="00D85484" w:rsidRPr="00EE7981" w:rsidRDefault="00D85484" w:rsidP="00893E8B">
            <w:pPr>
              <w:autoSpaceDE w:val="0"/>
              <w:autoSpaceDN w:val="0"/>
              <w:adjustRightInd w:val="0"/>
              <w:rPr>
                <w:rFonts w:asciiTheme="minorHAnsi" w:hAnsiTheme="minorHAnsi"/>
                <w:sz w:val="22"/>
                <w:szCs w:val="22"/>
              </w:rPr>
            </w:pPr>
            <w:r>
              <w:rPr>
                <w:rFonts w:asciiTheme="minorHAnsi" w:hAnsiTheme="minorHAnsi"/>
                <w:sz w:val="22"/>
                <w:szCs w:val="22"/>
              </w:rPr>
              <w:t>Nonane: 50-</w:t>
            </w:r>
            <w:r w:rsidR="00893E8B">
              <w:rPr>
                <w:rFonts w:asciiTheme="minorHAnsi" w:hAnsiTheme="minorHAnsi"/>
                <w:sz w:val="22"/>
                <w:szCs w:val="22"/>
              </w:rPr>
              <w:t>130</w:t>
            </w:r>
            <w:r>
              <w:rPr>
                <w:rFonts w:asciiTheme="minorHAnsi" w:hAnsiTheme="minorHAnsi"/>
                <w:sz w:val="22"/>
                <w:szCs w:val="22"/>
              </w:rPr>
              <w:t>%</w:t>
            </w:r>
          </w:p>
        </w:tc>
        <w:tc>
          <w:tcPr>
            <w:tcW w:w="7809"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6F5DB88A" w14:textId="77777777" w:rsidR="0072157C" w:rsidRPr="00EE7981" w:rsidRDefault="00F33096" w:rsidP="00D85484">
            <w:pPr>
              <w:rPr>
                <w:rFonts w:asciiTheme="minorHAnsi" w:hAnsiTheme="minorHAnsi"/>
                <w:color w:val="000000"/>
                <w:sz w:val="22"/>
                <w:szCs w:val="22"/>
              </w:rPr>
            </w:pPr>
            <w:r>
              <w:rPr>
                <w:rFonts w:asciiTheme="minorHAnsi" w:hAnsiTheme="minorHAnsi"/>
                <w:color w:val="000000"/>
                <w:sz w:val="22"/>
                <w:szCs w:val="22"/>
              </w:rPr>
              <w:t>No</w:t>
            </w:r>
            <w:r w:rsidR="0072157C" w:rsidRPr="00EE7981">
              <w:rPr>
                <w:rFonts w:asciiTheme="minorHAnsi" w:hAnsiTheme="minorHAnsi"/>
                <w:color w:val="000000"/>
                <w:sz w:val="22"/>
                <w:szCs w:val="22"/>
              </w:rPr>
              <w:t xml:space="preserve"> exceed</w:t>
            </w:r>
            <w:r w:rsidR="00D85484">
              <w:rPr>
                <w:rFonts w:asciiTheme="minorHAnsi" w:hAnsiTheme="minorHAnsi"/>
                <w:color w:val="000000"/>
                <w:sz w:val="22"/>
                <w:szCs w:val="22"/>
              </w:rPr>
              <w:t>a</w:t>
            </w:r>
            <w:r w:rsidR="0072157C" w:rsidRPr="00EE7981">
              <w:rPr>
                <w:rFonts w:asciiTheme="minorHAnsi" w:hAnsiTheme="minorHAnsi"/>
                <w:color w:val="000000"/>
                <w:sz w:val="22"/>
                <w:szCs w:val="22"/>
              </w:rPr>
              <w:t>nce</w:t>
            </w:r>
            <w:r>
              <w:rPr>
                <w:rFonts w:asciiTheme="minorHAnsi" w:hAnsiTheme="minorHAnsi"/>
                <w:color w:val="000000"/>
                <w:sz w:val="22"/>
                <w:szCs w:val="22"/>
              </w:rPr>
              <w:t>s</w:t>
            </w:r>
            <w:r w:rsidR="0072157C" w:rsidRPr="00EE7981">
              <w:rPr>
                <w:rFonts w:asciiTheme="minorHAnsi" w:hAnsiTheme="minorHAnsi"/>
                <w:color w:val="000000"/>
                <w:sz w:val="22"/>
                <w:szCs w:val="22"/>
              </w:rPr>
              <w:t xml:space="preserve"> noted.</w:t>
            </w:r>
          </w:p>
        </w:tc>
      </w:tr>
      <w:tr w:rsidR="0072157C" w:rsidRPr="004574AD" w14:paraId="7B1785A1" w14:textId="77777777" w:rsidTr="002425BB">
        <w:trPr>
          <w:gridAfter w:val="1"/>
          <w:wAfter w:w="5179" w:type="dxa"/>
          <w:trHeight w:val="269"/>
        </w:trPr>
        <w:tc>
          <w:tcPr>
            <w:tcW w:w="2916" w:type="dxa"/>
            <w:vMerge/>
            <w:tcBorders>
              <w:top w:val="dotted" w:sz="4" w:space="0" w:color="auto"/>
              <w:left w:val="dotted" w:sz="4" w:space="0" w:color="auto"/>
              <w:bottom w:val="dotted" w:sz="4" w:space="0" w:color="auto"/>
              <w:right w:val="dotted" w:sz="4" w:space="0" w:color="auto"/>
            </w:tcBorders>
            <w:vAlign w:val="center"/>
            <w:hideMark/>
          </w:tcPr>
          <w:p w14:paraId="5EBCECD1" w14:textId="77777777" w:rsidR="0072157C" w:rsidRPr="00EE7981" w:rsidRDefault="0072157C" w:rsidP="0072157C">
            <w:pPr>
              <w:rPr>
                <w:rFonts w:asciiTheme="minorHAnsi" w:hAnsiTheme="minorHAnsi"/>
                <w:color w:val="000000"/>
                <w:sz w:val="22"/>
                <w:szCs w:val="22"/>
              </w:rPr>
            </w:pPr>
          </w:p>
        </w:tc>
        <w:tc>
          <w:tcPr>
            <w:tcW w:w="7809" w:type="dxa"/>
            <w:vMerge w:val="restart"/>
            <w:tcBorders>
              <w:top w:val="dotted" w:sz="4" w:space="0" w:color="auto"/>
              <w:left w:val="dotted" w:sz="4" w:space="0" w:color="auto"/>
              <w:bottom w:val="dotted" w:sz="4" w:space="0" w:color="auto"/>
              <w:right w:val="dotted" w:sz="4" w:space="0" w:color="auto"/>
            </w:tcBorders>
            <w:shd w:val="clear" w:color="auto" w:fill="auto"/>
            <w:noWrap/>
            <w:hideMark/>
          </w:tcPr>
          <w:p w14:paraId="10D5F4A8" w14:textId="77777777" w:rsidR="0072157C" w:rsidRPr="00EE7981" w:rsidRDefault="001D683F" w:rsidP="00F33096">
            <w:pPr>
              <w:autoSpaceDE w:val="0"/>
              <w:autoSpaceDN w:val="0"/>
              <w:adjustRightInd w:val="0"/>
              <w:rPr>
                <w:rFonts w:asciiTheme="minorHAnsi" w:hAnsiTheme="minorHAnsi" w:cs="Arial"/>
                <w:sz w:val="22"/>
                <w:szCs w:val="22"/>
              </w:rPr>
            </w:pPr>
            <w:r w:rsidRPr="00EE7981">
              <w:rPr>
                <w:rFonts w:asciiTheme="minorHAnsi" w:hAnsiTheme="minorHAnsi"/>
                <w:color w:val="000000"/>
                <w:sz w:val="22"/>
                <w:szCs w:val="22"/>
              </w:rPr>
              <w:t>Comments:</w:t>
            </w:r>
            <w:r w:rsidR="00AA126C" w:rsidRPr="00EE7981">
              <w:rPr>
                <w:rFonts w:asciiTheme="minorHAnsi" w:hAnsiTheme="minorHAnsi"/>
                <w:color w:val="000000"/>
                <w:sz w:val="22"/>
                <w:szCs w:val="22"/>
              </w:rPr>
              <w:t xml:space="preserve"> </w:t>
            </w:r>
            <w:r w:rsidR="00F33096">
              <w:rPr>
                <w:rFonts w:asciiTheme="minorHAnsi" w:hAnsiTheme="minorHAnsi" w:cs="Arial"/>
                <w:sz w:val="22"/>
                <w:szCs w:val="22"/>
              </w:rPr>
              <w:t>None</w:t>
            </w:r>
            <w:r w:rsidR="003839BE" w:rsidRPr="003839BE">
              <w:rPr>
                <w:rFonts w:asciiTheme="minorHAnsi" w:hAnsiTheme="minorHAnsi" w:cs="Arial"/>
                <w:sz w:val="22"/>
                <w:szCs w:val="22"/>
              </w:rPr>
              <w:t>.</w:t>
            </w:r>
          </w:p>
        </w:tc>
      </w:tr>
      <w:tr w:rsidR="005E6C8F" w:rsidRPr="004574AD" w14:paraId="1DC9F50E" w14:textId="77777777" w:rsidTr="002425BB">
        <w:trPr>
          <w:gridAfter w:val="1"/>
          <w:wAfter w:w="5179" w:type="dxa"/>
          <w:trHeight w:val="269"/>
        </w:trPr>
        <w:tc>
          <w:tcPr>
            <w:tcW w:w="2916" w:type="dxa"/>
            <w:vMerge/>
            <w:tcBorders>
              <w:top w:val="dotted" w:sz="4" w:space="0" w:color="auto"/>
              <w:left w:val="dotted" w:sz="4" w:space="0" w:color="auto"/>
              <w:bottom w:val="dotted" w:sz="4" w:space="0" w:color="auto"/>
              <w:right w:val="dotted" w:sz="4" w:space="0" w:color="auto"/>
            </w:tcBorders>
            <w:vAlign w:val="center"/>
            <w:hideMark/>
          </w:tcPr>
          <w:p w14:paraId="506E5EF5" w14:textId="77777777" w:rsidR="005E6C8F" w:rsidRPr="004574AD" w:rsidRDefault="005E6C8F" w:rsidP="0072157C">
            <w:pPr>
              <w:rPr>
                <w:rFonts w:asciiTheme="minorHAnsi" w:hAnsiTheme="minorHAnsi"/>
                <w:color w:val="000000"/>
                <w:sz w:val="22"/>
                <w:szCs w:val="22"/>
              </w:rPr>
            </w:pPr>
          </w:p>
        </w:tc>
        <w:tc>
          <w:tcPr>
            <w:tcW w:w="7809" w:type="dxa"/>
            <w:vMerge/>
            <w:tcBorders>
              <w:top w:val="dotted" w:sz="4" w:space="0" w:color="auto"/>
              <w:left w:val="dotted" w:sz="4" w:space="0" w:color="auto"/>
              <w:bottom w:val="dotted" w:sz="4" w:space="0" w:color="auto"/>
              <w:right w:val="dotted" w:sz="4" w:space="0" w:color="auto"/>
            </w:tcBorders>
            <w:shd w:val="clear" w:color="auto" w:fill="auto"/>
            <w:noWrap/>
            <w:hideMark/>
          </w:tcPr>
          <w:p w14:paraId="353DC561" w14:textId="77777777" w:rsidR="005E6C8F" w:rsidRPr="004574AD" w:rsidRDefault="005E6C8F" w:rsidP="0072157C">
            <w:pPr>
              <w:rPr>
                <w:rFonts w:asciiTheme="minorHAnsi" w:hAnsiTheme="minorHAnsi"/>
                <w:color w:val="000000"/>
                <w:sz w:val="22"/>
                <w:szCs w:val="22"/>
              </w:rPr>
            </w:pPr>
          </w:p>
        </w:tc>
      </w:tr>
      <w:tr w:rsidR="0072157C" w:rsidRPr="004574AD" w14:paraId="792AB2A0" w14:textId="77777777" w:rsidTr="002425BB">
        <w:trPr>
          <w:gridAfter w:val="1"/>
          <w:wAfter w:w="5179" w:type="dxa"/>
          <w:trHeight w:val="269"/>
        </w:trPr>
        <w:tc>
          <w:tcPr>
            <w:tcW w:w="2916" w:type="dxa"/>
            <w:vMerge/>
            <w:tcBorders>
              <w:top w:val="dotted" w:sz="4" w:space="0" w:color="auto"/>
              <w:left w:val="dotted" w:sz="4" w:space="0" w:color="auto"/>
              <w:bottom w:val="dotted" w:sz="4" w:space="0" w:color="auto"/>
              <w:right w:val="dotted" w:sz="4" w:space="0" w:color="auto"/>
            </w:tcBorders>
            <w:vAlign w:val="center"/>
            <w:hideMark/>
          </w:tcPr>
          <w:p w14:paraId="67CAD341" w14:textId="77777777" w:rsidR="0072157C" w:rsidRPr="004574AD" w:rsidRDefault="0072157C" w:rsidP="0072157C">
            <w:pPr>
              <w:rPr>
                <w:rFonts w:asciiTheme="minorHAnsi" w:hAnsiTheme="minorHAnsi"/>
                <w:color w:val="000000"/>
                <w:sz w:val="22"/>
                <w:szCs w:val="22"/>
              </w:rPr>
            </w:pPr>
          </w:p>
        </w:tc>
        <w:tc>
          <w:tcPr>
            <w:tcW w:w="7809" w:type="dxa"/>
            <w:vMerge/>
            <w:tcBorders>
              <w:top w:val="dotted" w:sz="4" w:space="0" w:color="auto"/>
              <w:left w:val="dotted" w:sz="4" w:space="0" w:color="auto"/>
              <w:bottom w:val="dotted" w:sz="4" w:space="0" w:color="auto"/>
              <w:right w:val="dotted" w:sz="4" w:space="0" w:color="auto"/>
            </w:tcBorders>
            <w:vAlign w:val="center"/>
            <w:hideMark/>
          </w:tcPr>
          <w:p w14:paraId="6B175527" w14:textId="77777777" w:rsidR="0072157C" w:rsidRPr="004574AD" w:rsidRDefault="0072157C" w:rsidP="0072157C">
            <w:pPr>
              <w:rPr>
                <w:rFonts w:asciiTheme="minorHAnsi" w:hAnsiTheme="minorHAnsi"/>
                <w:color w:val="000000"/>
                <w:sz w:val="22"/>
                <w:szCs w:val="22"/>
              </w:rPr>
            </w:pPr>
          </w:p>
        </w:tc>
      </w:tr>
      <w:tr w:rsidR="00AC5D69" w:rsidRPr="004574AD" w14:paraId="675DE13F" w14:textId="77777777" w:rsidTr="002425BB">
        <w:trPr>
          <w:gridAfter w:val="1"/>
          <w:wAfter w:w="5179" w:type="dxa"/>
          <w:trHeight w:val="245"/>
        </w:trPr>
        <w:tc>
          <w:tcPr>
            <w:tcW w:w="10725" w:type="dxa"/>
            <w:gridSpan w:val="2"/>
            <w:tcBorders>
              <w:top w:val="dotted" w:sz="4" w:space="0" w:color="auto"/>
              <w:left w:val="dotted" w:sz="4" w:space="0" w:color="auto"/>
              <w:bottom w:val="dotted" w:sz="4" w:space="0" w:color="auto"/>
              <w:right w:val="dotted" w:sz="4" w:space="0" w:color="auto"/>
            </w:tcBorders>
            <w:shd w:val="clear" w:color="auto" w:fill="auto"/>
            <w:hideMark/>
          </w:tcPr>
          <w:p w14:paraId="76138EE5" w14:textId="77777777" w:rsidR="00AC5D69" w:rsidRDefault="00AC5D69" w:rsidP="00010DB6">
            <w:pPr>
              <w:rPr>
                <w:rFonts w:asciiTheme="minorHAnsi" w:hAnsiTheme="minorHAnsi"/>
                <w:color w:val="000000"/>
                <w:sz w:val="22"/>
                <w:szCs w:val="22"/>
              </w:rPr>
            </w:pPr>
          </w:p>
        </w:tc>
      </w:tr>
      <w:tr w:rsidR="009559AA" w:rsidRPr="004574AD" w14:paraId="0BDD61D7" w14:textId="77777777" w:rsidTr="002425BB">
        <w:trPr>
          <w:gridAfter w:val="1"/>
          <w:wAfter w:w="5179" w:type="dxa"/>
          <w:trHeight w:val="245"/>
        </w:trPr>
        <w:tc>
          <w:tcPr>
            <w:tcW w:w="2916" w:type="dxa"/>
            <w:tcBorders>
              <w:top w:val="dotted" w:sz="4" w:space="0" w:color="auto"/>
              <w:left w:val="dotted" w:sz="4" w:space="0" w:color="auto"/>
              <w:bottom w:val="dotted" w:sz="4" w:space="0" w:color="auto"/>
              <w:right w:val="dotted" w:sz="4" w:space="0" w:color="auto"/>
            </w:tcBorders>
            <w:shd w:val="clear" w:color="auto" w:fill="auto"/>
          </w:tcPr>
          <w:p w14:paraId="17972A0C" w14:textId="77777777" w:rsidR="009559AA" w:rsidRDefault="009559AA" w:rsidP="009559AA">
            <w:pPr>
              <w:jc w:val="center"/>
              <w:rPr>
                <w:rFonts w:asciiTheme="minorHAnsi" w:hAnsiTheme="minorHAnsi"/>
                <w:color w:val="000000"/>
                <w:sz w:val="22"/>
                <w:szCs w:val="22"/>
              </w:rPr>
            </w:pPr>
            <w:r w:rsidRPr="0096102E">
              <w:rPr>
                <w:rFonts w:asciiTheme="minorHAnsi" w:hAnsiTheme="minorHAnsi"/>
                <w:color w:val="000000"/>
                <w:sz w:val="22"/>
                <w:szCs w:val="22"/>
              </w:rPr>
              <w:t>North Slope Crude (NSC)</w:t>
            </w:r>
            <w:r w:rsidR="00893E8B">
              <w:rPr>
                <w:rFonts w:asciiTheme="minorHAnsi" w:hAnsiTheme="minorHAnsi"/>
                <w:color w:val="000000"/>
                <w:sz w:val="22"/>
                <w:szCs w:val="22"/>
              </w:rPr>
              <w:t xml:space="preserve"> and Control Oil (CO)</w:t>
            </w:r>
          </w:p>
        </w:tc>
        <w:tc>
          <w:tcPr>
            <w:tcW w:w="7809" w:type="dxa"/>
            <w:tcBorders>
              <w:top w:val="dotted" w:sz="4" w:space="0" w:color="auto"/>
              <w:left w:val="dotted" w:sz="4" w:space="0" w:color="auto"/>
              <w:bottom w:val="dotted" w:sz="4" w:space="0" w:color="auto"/>
              <w:right w:val="dotted" w:sz="4" w:space="0" w:color="auto"/>
            </w:tcBorders>
            <w:shd w:val="clear" w:color="auto" w:fill="auto"/>
          </w:tcPr>
          <w:p w14:paraId="1D34C103" w14:textId="77777777" w:rsidR="009559AA" w:rsidRDefault="009559AA" w:rsidP="00010DB6">
            <w:pPr>
              <w:rPr>
                <w:rFonts w:asciiTheme="minorHAnsi" w:hAnsiTheme="minorHAnsi"/>
                <w:color w:val="000000"/>
                <w:sz w:val="22"/>
                <w:szCs w:val="22"/>
              </w:rPr>
            </w:pPr>
            <w:r w:rsidRPr="008556B6">
              <w:rPr>
                <w:rFonts w:asciiTheme="minorHAnsi" w:hAnsiTheme="minorHAnsi"/>
                <w:sz w:val="22"/>
                <w:szCs w:val="22"/>
              </w:rPr>
              <w:t xml:space="preserve">A NSC Reference Oil </w:t>
            </w:r>
            <w:r w:rsidR="00893E8B">
              <w:rPr>
                <w:rFonts w:asciiTheme="minorHAnsi" w:hAnsiTheme="minorHAnsi"/>
                <w:sz w:val="22"/>
                <w:szCs w:val="22"/>
              </w:rPr>
              <w:t xml:space="preserve">and Control Oil </w:t>
            </w:r>
            <w:r w:rsidRPr="008556B6">
              <w:rPr>
                <w:rFonts w:asciiTheme="minorHAnsi" w:hAnsiTheme="minorHAnsi"/>
                <w:sz w:val="22"/>
                <w:szCs w:val="22"/>
              </w:rPr>
              <w:t>was prepared with this batch to evaluate the instrumental accuracy and also provide petroleum pattern information, aiding in the qualitative identification of target analytes.</w:t>
            </w:r>
          </w:p>
        </w:tc>
      </w:tr>
      <w:tr w:rsidR="009559AA" w:rsidRPr="004574AD" w14:paraId="1F3A675A" w14:textId="77777777" w:rsidTr="002425BB">
        <w:trPr>
          <w:gridAfter w:val="1"/>
          <w:wAfter w:w="5179" w:type="dxa"/>
          <w:trHeight w:val="245"/>
        </w:trPr>
        <w:tc>
          <w:tcPr>
            <w:tcW w:w="2916" w:type="dxa"/>
            <w:vMerge w:val="restart"/>
            <w:tcBorders>
              <w:top w:val="dotted" w:sz="4" w:space="0" w:color="auto"/>
              <w:left w:val="dotted" w:sz="4" w:space="0" w:color="auto"/>
              <w:right w:val="dotted" w:sz="4" w:space="0" w:color="auto"/>
            </w:tcBorders>
            <w:shd w:val="clear" w:color="auto" w:fill="auto"/>
          </w:tcPr>
          <w:p w14:paraId="46FF2F1A" w14:textId="77777777" w:rsidR="009559AA" w:rsidRDefault="009559AA" w:rsidP="00DB16BD">
            <w:pPr>
              <w:rPr>
                <w:rStyle w:val="CommentReference"/>
              </w:rPr>
            </w:pPr>
            <w:r>
              <w:rPr>
                <w:rFonts w:asciiTheme="minorHAnsi" w:hAnsiTheme="minorHAnsi"/>
                <w:sz w:val="22"/>
                <w:szCs w:val="22"/>
              </w:rPr>
              <w:t>&lt;</w:t>
            </w:r>
            <w:r w:rsidRPr="0096102E">
              <w:rPr>
                <w:rFonts w:asciiTheme="minorHAnsi" w:hAnsiTheme="minorHAnsi"/>
                <w:sz w:val="22"/>
                <w:szCs w:val="22"/>
              </w:rPr>
              <w:t xml:space="preserve"> 30</w:t>
            </w:r>
            <w:r>
              <w:rPr>
                <w:rFonts w:asciiTheme="minorHAnsi" w:hAnsiTheme="minorHAnsi"/>
                <w:sz w:val="22"/>
                <w:szCs w:val="22"/>
              </w:rPr>
              <w:t>%</w:t>
            </w:r>
            <w:r w:rsidRPr="0096102E">
              <w:rPr>
                <w:rFonts w:asciiTheme="minorHAnsi" w:hAnsiTheme="minorHAnsi"/>
                <w:sz w:val="22"/>
                <w:szCs w:val="22"/>
              </w:rPr>
              <w:t xml:space="preserve"> RPD</w:t>
            </w:r>
            <w:r>
              <w:rPr>
                <w:rFonts w:asciiTheme="minorHAnsi" w:hAnsiTheme="minorHAnsi"/>
                <w:sz w:val="22"/>
                <w:szCs w:val="22"/>
              </w:rPr>
              <w:t xml:space="preserve"> for 90% of analytes</w:t>
            </w:r>
          </w:p>
        </w:tc>
        <w:tc>
          <w:tcPr>
            <w:tcW w:w="7809" w:type="dxa"/>
            <w:tcBorders>
              <w:top w:val="dotted" w:sz="4" w:space="0" w:color="auto"/>
              <w:left w:val="dotted" w:sz="4" w:space="0" w:color="auto"/>
              <w:bottom w:val="dotted" w:sz="4" w:space="0" w:color="auto"/>
              <w:right w:val="dotted" w:sz="4" w:space="0" w:color="auto"/>
            </w:tcBorders>
            <w:shd w:val="clear" w:color="auto" w:fill="auto"/>
          </w:tcPr>
          <w:p w14:paraId="46BEC28D" w14:textId="77777777" w:rsidR="009559AA" w:rsidRDefault="009559AA" w:rsidP="00D85484">
            <w:pPr>
              <w:rPr>
                <w:rFonts w:asciiTheme="minorHAnsi" w:hAnsiTheme="minorHAnsi"/>
                <w:color w:val="000000"/>
                <w:sz w:val="22"/>
                <w:szCs w:val="22"/>
              </w:rPr>
            </w:pPr>
            <w:r>
              <w:rPr>
                <w:rFonts w:asciiTheme="minorHAnsi" w:hAnsiTheme="minorHAnsi"/>
                <w:color w:val="000000"/>
                <w:sz w:val="22"/>
                <w:szCs w:val="22"/>
              </w:rPr>
              <w:t>No exceed</w:t>
            </w:r>
            <w:r w:rsidR="00D85484">
              <w:rPr>
                <w:rFonts w:asciiTheme="minorHAnsi" w:hAnsiTheme="minorHAnsi"/>
                <w:color w:val="000000"/>
                <w:sz w:val="22"/>
                <w:szCs w:val="22"/>
              </w:rPr>
              <w:t>a</w:t>
            </w:r>
            <w:r>
              <w:rPr>
                <w:rFonts w:asciiTheme="minorHAnsi" w:hAnsiTheme="minorHAnsi"/>
                <w:color w:val="000000"/>
                <w:sz w:val="22"/>
                <w:szCs w:val="22"/>
              </w:rPr>
              <w:t>nces</w:t>
            </w:r>
            <w:r w:rsidRPr="00361737">
              <w:rPr>
                <w:rFonts w:asciiTheme="minorHAnsi" w:hAnsiTheme="minorHAnsi"/>
                <w:color w:val="000000"/>
                <w:sz w:val="22"/>
                <w:szCs w:val="22"/>
              </w:rPr>
              <w:t xml:space="preserve"> noted.</w:t>
            </w:r>
          </w:p>
        </w:tc>
      </w:tr>
      <w:tr w:rsidR="009559AA" w:rsidRPr="004574AD" w14:paraId="7E68AFCE" w14:textId="77777777" w:rsidTr="002425BB">
        <w:trPr>
          <w:gridAfter w:val="1"/>
          <w:wAfter w:w="5179" w:type="dxa"/>
          <w:trHeight w:val="245"/>
        </w:trPr>
        <w:tc>
          <w:tcPr>
            <w:tcW w:w="2916" w:type="dxa"/>
            <w:vMerge/>
            <w:tcBorders>
              <w:left w:val="dotted" w:sz="4" w:space="0" w:color="auto"/>
              <w:bottom w:val="dotted" w:sz="4" w:space="0" w:color="auto"/>
              <w:right w:val="dotted" w:sz="4" w:space="0" w:color="auto"/>
            </w:tcBorders>
            <w:shd w:val="clear" w:color="auto" w:fill="auto"/>
          </w:tcPr>
          <w:p w14:paraId="1E9BB027" w14:textId="77777777" w:rsidR="009559AA" w:rsidRDefault="009559AA" w:rsidP="00010DB6">
            <w:pPr>
              <w:rPr>
                <w:rFonts w:asciiTheme="minorHAnsi" w:hAnsiTheme="minorHAnsi"/>
                <w:color w:val="000000"/>
                <w:sz w:val="22"/>
                <w:szCs w:val="22"/>
              </w:rPr>
            </w:pPr>
          </w:p>
        </w:tc>
        <w:tc>
          <w:tcPr>
            <w:tcW w:w="7809" w:type="dxa"/>
            <w:tcBorders>
              <w:top w:val="dotted" w:sz="4" w:space="0" w:color="auto"/>
              <w:left w:val="dotted" w:sz="4" w:space="0" w:color="auto"/>
              <w:bottom w:val="dotted" w:sz="4" w:space="0" w:color="auto"/>
              <w:right w:val="dotted" w:sz="4" w:space="0" w:color="auto"/>
            </w:tcBorders>
            <w:shd w:val="clear" w:color="auto" w:fill="auto"/>
          </w:tcPr>
          <w:p w14:paraId="55C19472" w14:textId="77777777" w:rsidR="009559AA" w:rsidRDefault="009559AA" w:rsidP="00010DB6">
            <w:pPr>
              <w:rPr>
                <w:rFonts w:asciiTheme="minorHAnsi" w:hAnsiTheme="minorHAnsi"/>
                <w:color w:val="000000"/>
                <w:sz w:val="22"/>
                <w:szCs w:val="22"/>
              </w:rPr>
            </w:pPr>
            <w:r w:rsidRPr="00361737">
              <w:rPr>
                <w:rFonts w:asciiTheme="minorHAnsi" w:hAnsiTheme="minorHAnsi"/>
                <w:color w:val="000000"/>
                <w:sz w:val="22"/>
                <w:szCs w:val="22"/>
              </w:rPr>
              <w:t xml:space="preserve">Comments: </w:t>
            </w:r>
            <w:r>
              <w:rPr>
                <w:rFonts w:asciiTheme="minorHAnsi" w:hAnsiTheme="minorHAnsi"/>
                <w:color w:val="000000"/>
                <w:sz w:val="22"/>
                <w:szCs w:val="22"/>
              </w:rPr>
              <w:t xml:space="preserve"> N</w:t>
            </w:r>
            <w:r>
              <w:rPr>
                <w:rFonts w:asciiTheme="minorHAnsi" w:hAnsiTheme="minorHAnsi" w:cs="Arial"/>
                <w:sz w:val="22"/>
                <w:szCs w:val="22"/>
              </w:rPr>
              <w:t>one</w:t>
            </w:r>
            <w:r w:rsidRPr="00DF0F61">
              <w:rPr>
                <w:rFonts w:asciiTheme="minorHAnsi" w:hAnsiTheme="minorHAnsi" w:cs="Arial"/>
                <w:sz w:val="22"/>
                <w:szCs w:val="22"/>
              </w:rPr>
              <w:t>.</w:t>
            </w:r>
          </w:p>
        </w:tc>
      </w:tr>
      <w:tr w:rsidR="009559AA" w:rsidRPr="004574AD" w14:paraId="143840F1" w14:textId="77777777" w:rsidTr="002425BB">
        <w:trPr>
          <w:gridAfter w:val="1"/>
          <w:wAfter w:w="5179" w:type="dxa"/>
          <w:trHeight w:val="245"/>
        </w:trPr>
        <w:tc>
          <w:tcPr>
            <w:tcW w:w="10725" w:type="dxa"/>
            <w:gridSpan w:val="2"/>
            <w:tcBorders>
              <w:top w:val="dotted" w:sz="4" w:space="0" w:color="auto"/>
              <w:left w:val="dotted" w:sz="4" w:space="0" w:color="auto"/>
              <w:bottom w:val="dotted" w:sz="4" w:space="0" w:color="auto"/>
              <w:right w:val="dotted" w:sz="4" w:space="0" w:color="auto"/>
            </w:tcBorders>
            <w:shd w:val="clear" w:color="auto" w:fill="auto"/>
          </w:tcPr>
          <w:p w14:paraId="112D5C3D" w14:textId="77777777" w:rsidR="009559AA" w:rsidRDefault="009559AA" w:rsidP="00010DB6">
            <w:pPr>
              <w:rPr>
                <w:rFonts w:asciiTheme="minorHAnsi" w:hAnsiTheme="minorHAnsi"/>
                <w:color w:val="000000"/>
                <w:sz w:val="22"/>
                <w:szCs w:val="22"/>
              </w:rPr>
            </w:pPr>
          </w:p>
        </w:tc>
      </w:tr>
      <w:tr w:rsidR="002425BB" w:rsidRPr="004574AD" w14:paraId="6CE04BB8" w14:textId="77777777" w:rsidTr="002425BB">
        <w:trPr>
          <w:gridAfter w:val="1"/>
          <w:wAfter w:w="5179" w:type="dxa"/>
          <w:trHeight w:val="245"/>
        </w:trPr>
        <w:tc>
          <w:tcPr>
            <w:tcW w:w="10725" w:type="dxa"/>
            <w:gridSpan w:val="2"/>
            <w:tcBorders>
              <w:top w:val="dotted" w:sz="4" w:space="0" w:color="auto"/>
              <w:left w:val="dotted" w:sz="4" w:space="0" w:color="auto"/>
              <w:bottom w:val="dotted" w:sz="4" w:space="0" w:color="auto"/>
              <w:right w:val="dotted" w:sz="4" w:space="0" w:color="auto"/>
            </w:tcBorders>
            <w:shd w:val="clear" w:color="auto" w:fill="auto"/>
          </w:tcPr>
          <w:tbl>
            <w:tblPr>
              <w:tblpPr w:leftFromText="180" w:rightFromText="180" w:vertAnchor="text" w:horzAnchor="margin" w:tblpX="-185" w:tblpY="47"/>
              <w:tblW w:w="10255" w:type="dxa"/>
              <w:tblLayout w:type="fixed"/>
              <w:tblLook w:val="04A0" w:firstRow="1" w:lastRow="0" w:firstColumn="1" w:lastColumn="0" w:noHBand="0" w:noVBand="1"/>
            </w:tblPr>
            <w:tblGrid>
              <w:gridCol w:w="2965"/>
              <w:gridCol w:w="7290"/>
            </w:tblGrid>
            <w:tr w:rsidR="002425BB" w:rsidRPr="004574AD" w14:paraId="3046DDB8" w14:textId="77777777" w:rsidTr="002425BB">
              <w:trPr>
                <w:trHeight w:val="231"/>
              </w:trPr>
              <w:tc>
                <w:tcPr>
                  <w:tcW w:w="2965" w:type="dxa"/>
                  <w:tcBorders>
                    <w:top w:val="dotted" w:sz="4" w:space="0" w:color="auto"/>
                    <w:left w:val="dotted" w:sz="4" w:space="0" w:color="auto"/>
                    <w:bottom w:val="dotted" w:sz="4" w:space="0" w:color="auto"/>
                    <w:right w:val="dotted" w:sz="4" w:space="0" w:color="auto"/>
                  </w:tcBorders>
                  <w:shd w:val="clear" w:color="auto" w:fill="auto"/>
                  <w:hideMark/>
                </w:tcPr>
                <w:p w14:paraId="027186E6" w14:textId="77777777" w:rsidR="002425BB" w:rsidRPr="004574AD" w:rsidRDefault="002425BB" w:rsidP="002425BB">
                  <w:pPr>
                    <w:rPr>
                      <w:rFonts w:asciiTheme="minorHAnsi" w:hAnsiTheme="minorHAnsi"/>
                      <w:color w:val="000000"/>
                      <w:sz w:val="22"/>
                      <w:szCs w:val="22"/>
                    </w:rPr>
                  </w:pPr>
                  <w:r>
                    <w:rPr>
                      <w:rFonts w:asciiTheme="minorHAnsi" w:hAnsiTheme="minorHAnsi"/>
                      <w:color w:val="000000"/>
                      <w:sz w:val="22"/>
                      <w:szCs w:val="22"/>
                    </w:rPr>
                    <w:t>Standard Reference Material (SRM)</w:t>
                  </w:r>
                </w:p>
              </w:tc>
              <w:tc>
                <w:tcPr>
                  <w:tcW w:w="7290" w:type="dxa"/>
                  <w:tcBorders>
                    <w:top w:val="dotted" w:sz="4" w:space="0" w:color="auto"/>
                    <w:left w:val="dotted" w:sz="4" w:space="0" w:color="auto"/>
                    <w:bottom w:val="dotted" w:sz="4" w:space="0" w:color="auto"/>
                    <w:right w:val="dotted" w:sz="4" w:space="0" w:color="auto"/>
                  </w:tcBorders>
                  <w:shd w:val="clear" w:color="auto" w:fill="auto"/>
                </w:tcPr>
                <w:p w14:paraId="5850D6A2" w14:textId="77777777" w:rsidR="002425BB" w:rsidRPr="004574AD" w:rsidRDefault="002425BB" w:rsidP="002425BB">
                  <w:pPr>
                    <w:rPr>
                      <w:rFonts w:asciiTheme="minorHAnsi" w:hAnsiTheme="minorHAnsi"/>
                      <w:color w:val="000000"/>
                      <w:sz w:val="22"/>
                      <w:szCs w:val="22"/>
                    </w:rPr>
                  </w:pPr>
                  <w:r>
                    <w:rPr>
                      <w:rFonts w:asciiTheme="minorHAnsi" w:hAnsiTheme="minorHAnsi"/>
                      <w:color w:val="000000"/>
                      <w:sz w:val="22"/>
                      <w:szCs w:val="22"/>
                    </w:rPr>
                    <w:t>An SRM was prepared with this analytical batch.</w:t>
                  </w:r>
                </w:p>
              </w:tc>
            </w:tr>
            <w:tr w:rsidR="002425BB" w:rsidRPr="00361737" w14:paraId="10FDC6DC" w14:textId="77777777" w:rsidTr="002425BB">
              <w:trPr>
                <w:trHeight w:val="231"/>
              </w:trPr>
              <w:tc>
                <w:tcPr>
                  <w:tcW w:w="2965" w:type="dxa"/>
                  <w:vMerge w:val="restart"/>
                  <w:tcBorders>
                    <w:top w:val="dotted" w:sz="4" w:space="0" w:color="auto"/>
                    <w:left w:val="dotted" w:sz="4" w:space="0" w:color="auto"/>
                    <w:right w:val="dotted" w:sz="4" w:space="0" w:color="auto"/>
                  </w:tcBorders>
                  <w:shd w:val="clear" w:color="auto" w:fill="auto"/>
                  <w:hideMark/>
                </w:tcPr>
                <w:p w14:paraId="29B4B6A9" w14:textId="77777777" w:rsidR="002425BB" w:rsidRPr="0072157C" w:rsidRDefault="002425BB" w:rsidP="002425BB">
                  <w:pPr>
                    <w:rPr>
                      <w:rFonts w:ascii="Calibri" w:hAnsi="Calibri"/>
                      <w:color w:val="000000"/>
                      <w:sz w:val="22"/>
                      <w:szCs w:val="22"/>
                    </w:rPr>
                  </w:pPr>
                  <w:r>
                    <w:rPr>
                      <w:rFonts w:asciiTheme="minorHAnsi" w:hAnsiTheme="minorHAnsi"/>
                      <w:sz w:val="22"/>
                      <w:szCs w:val="22"/>
                    </w:rPr>
                    <w:t>% Difference &lt;30% for analytes above 5XMDL</w:t>
                  </w:r>
                </w:p>
              </w:tc>
              <w:tc>
                <w:tcPr>
                  <w:tcW w:w="7290" w:type="dxa"/>
                  <w:tcBorders>
                    <w:top w:val="dotted" w:sz="4" w:space="0" w:color="auto"/>
                    <w:left w:val="dotted" w:sz="4" w:space="0" w:color="auto"/>
                    <w:bottom w:val="dotted" w:sz="4" w:space="0" w:color="auto"/>
                    <w:right w:val="dotted" w:sz="4" w:space="0" w:color="auto"/>
                  </w:tcBorders>
                  <w:shd w:val="clear" w:color="auto" w:fill="auto"/>
                  <w:vAlign w:val="bottom"/>
                </w:tcPr>
                <w:p w14:paraId="14D02A91" w14:textId="77777777" w:rsidR="002425BB" w:rsidRPr="00361737" w:rsidRDefault="002425BB" w:rsidP="002425BB">
                  <w:pPr>
                    <w:rPr>
                      <w:rFonts w:asciiTheme="minorHAnsi" w:hAnsiTheme="minorHAnsi"/>
                      <w:color w:val="000000"/>
                      <w:sz w:val="22"/>
                      <w:szCs w:val="22"/>
                    </w:rPr>
                  </w:pPr>
                  <w:r>
                    <w:rPr>
                      <w:rFonts w:asciiTheme="minorHAnsi" w:hAnsiTheme="minorHAnsi"/>
                      <w:color w:val="000000"/>
                      <w:sz w:val="22"/>
                      <w:szCs w:val="22"/>
                    </w:rPr>
                    <w:t>No exceedances</w:t>
                  </w:r>
                  <w:r w:rsidRPr="00361737">
                    <w:rPr>
                      <w:rFonts w:asciiTheme="minorHAnsi" w:hAnsiTheme="minorHAnsi"/>
                      <w:color w:val="000000"/>
                      <w:sz w:val="22"/>
                      <w:szCs w:val="22"/>
                    </w:rPr>
                    <w:t xml:space="preserve"> noted.</w:t>
                  </w:r>
                </w:p>
              </w:tc>
            </w:tr>
            <w:tr w:rsidR="002425BB" w:rsidRPr="00361737" w14:paraId="2A0FB858" w14:textId="77777777" w:rsidTr="002425BB">
              <w:trPr>
                <w:trHeight w:val="231"/>
              </w:trPr>
              <w:tc>
                <w:tcPr>
                  <w:tcW w:w="2965" w:type="dxa"/>
                  <w:vMerge/>
                  <w:tcBorders>
                    <w:left w:val="dotted" w:sz="4" w:space="0" w:color="auto"/>
                    <w:bottom w:val="dotted" w:sz="4" w:space="0" w:color="auto"/>
                    <w:right w:val="dotted" w:sz="4" w:space="0" w:color="auto"/>
                  </w:tcBorders>
                  <w:shd w:val="clear" w:color="auto" w:fill="auto"/>
                  <w:hideMark/>
                </w:tcPr>
                <w:p w14:paraId="72C292A7" w14:textId="77777777" w:rsidR="002425BB" w:rsidRDefault="002425BB" w:rsidP="002425BB">
                  <w:pPr>
                    <w:rPr>
                      <w:rFonts w:asciiTheme="minorHAnsi" w:hAnsiTheme="minorHAnsi"/>
                      <w:color w:val="000000"/>
                      <w:sz w:val="22"/>
                      <w:szCs w:val="22"/>
                    </w:rPr>
                  </w:pPr>
                </w:p>
              </w:tc>
              <w:tc>
                <w:tcPr>
                  <w:tcW w:w="7290" w:type="dxa"/>
                  <w:tcBorders>
                    <w:top w:val="dotted" w:sz="4" w:space="0" w:color="auto"/>
                    <w:left w:val="dotted" w:sz="4" w:space="0" w:color="auto"/>
                    <w:bottom w:val="dotted" w:sz="4" w:space="0" w:color="auto"/>
                    <w:right w:val="dotted" w:sz="4" w:space="0" w:color="auto"/>
                  </w:tcBorders>
                  <w:shd w:val="clear" w:color="auto" w:fill="auto"/>
                </w:tcPr>
                <w:p w14:paraId="2D80FB5E" w14:textId="77777777" w:rsidR="002425BB" w:rsidRPr="00DF0F61" w:rsidRDefault="002425BB" w:rsidP="002425BB">
                  <w:pPr>
                    <w:autoSpaceDE w:val="0"/>
                    <w:autoSpaceDN w:val="0"/>
                    <w:adjustRightInd w:val="0"/>
                    <w:rPr>
                      <w:rFonts w:asciiTheme="minorHAnsi" w:hAnsiTheme="minorHAnsi" w:cs="Arial"/>
                      <w:sz w:val="22"/>
                      <w:szCs w:val="22"/>
                    </w:rPr>
                  </w:pPr>
                  <w:r w:rsidRPr="00361737">
                    <w:rPr>
                      <w:rFonts w:asciiTheme="minorHAnsi" w:hAnsiTheme="minorHAnsi"/>
                      <w:color w:val="000000"/>
                      <w:sz w:val="22"/>
                      <w:szCs w:val="22"/>
                    </w:rPr>
                    <w:t>Comments</w:t>
                  </w:r>
                  <w:r w:rsidRPr="00DF0F61">
                    <w:rPr>
                      <w:rFonts w:asciiTheme="minorHAnsi" w:hAnsiTheme="minorHAnsi"/>
                      <w:color w:val="000000"/>
                      <w:sz w:val="22"/>
                      <w:szCs w:val="22"/>
                    </w:rPr>
                    <w:t>:</w:t>
                  </w:r>
                  <w:r>
                    <w:rPr>
                      <w:rFonts w:asciiTheme="minorHAnsi" w:hAnsiTheme="minorHAnsi"/>
                      <w:color w:val="000000"/>
                      <w:sz w:val="22"/>
                      <w:szCs w:val="22"/>
                    </w:rPr>
                    <w:t xml:space="preserve"> </w:t>
                  </w:r>
                  <w:r w:rsidRPr="00DF0F61">
                    <w:rPr>
                      <w:rFonts w:asciiTheme="minorHAnsi" w:hAnsiTheme="minorHAnsi"/>
                      <w:color w:val="000000"/>
                      <w:sz w:val="22"/>
                      <w:szCs w:val="22"/>
                    </w:rPr>
                    <w:t xml:space="preserve"> </w:t>
                  </w:r>
                  <w:r>
                    <w:rPr>
                      <w:rFonts w:asciiTheme="minorHAnsi" w:hAnsiTheme="minorHAnsi"/>
                      <w:color w:val="000000"/>
                      <w:sz w:val="22"/>
                      <w:szCs w:val="22"/>
                    </w:rPr>
                    <w:t>T</w:t>
                  </w:r>
                  <w:r>
                    <w:rPr>
                      <w:rFonts w:asciiTheme="minorHAnsi" w:hAnsiTheme="minorHAnsi" w:cs="Arial"/>
                      <w:sz w:val="22"/>
                      <w:szCs w:val="22"/>
                    </w:rPr>
                    <w:t>here were no certified values for the target analytes</w:t>
                  </w:r>
                  <w:r w:rsidRPr="00DF0F61">
                    <w:rPr>
                      <w:rFonts w:asciiTheme="minorHAnsi" w:hAnsiTheme="minorHAnsi" w:cs="Arial"/>
                      <w:sz w:val="22"/>
                      <w:szCs w:val="22"/>
                    </w:rPr>
                    <w:t>.</w:t>
                  </w:r>
                </w:p>
                <w:p w14:paraId="483811CD" w14:textId="77777777" w:rsidR="002425BB" w:rsidRPr="00361737" w:rsidRDefault="002425BB" w:rsidP="002425BB">
                  <w:pPr>
                    <w:rPr>
                      <w:rFonts w:asciiTheme="minorHAnsi" w:hAnsiTheme="minorHAnsi"/>
                      <w:color w:val="000000"/>
                      <w:sz w:val="22"/>
                      <w:szCs w:val="22"/>
                    </w:rPr>
                  </w:pPr>
                </w:p>
              </w:tc>
            </w:tr>
          </w:tbl>
          <w:p w14:paraId="50FFC912" w14:textId="77777777" w:rsidR="002425BB" w:rsidRDefault="002425BB" w:rsidP="00010DB6">
            <w:pPr>
              <w:rPr>
                <w:rFonts w:asciiTheme="minorHAnsi" w:hAnsiTheme="minorHAnsi"/>
                <w:color w:val="000000"/>
                <w:sz w:val="22"/>
                <w:szCs w:val="22"/>
              </w:rPr>
            </w:pPr>
          </w:p>
          <w:p w14:paraId="6D443634" w14:textId="77777777" w:rsidR="002425BB" w:rsidRDefault="002425BB" w:rsidP="00010DB6">
            <w:pPr>
              <w:rPr>
                <w:rFonts w:asciiTheme="minorHAnsi" w:hAnsiTheme="minorHAnsi"/>
                <w:color w:val="000000"/>
                <w:sz w:val="22"/>
                <w:szCs w:val="22"/>
              </w:rPr>
            </w:pPr>
          </w:p>
        </w:tc>
      </w:tr>
      <w:tr w:rsidR="009559AA" w:rsidRPr="004574AD" w14:paraId="1CBB9E7D" w14:textId="77777777" w:rsidTr="002425BB">
        <w:trPr>
          <w:gridAfter w:val="1"/>
          <w:wAfter w:w="5179" w:type="dxa"/>
          <w:trHeight w:val="245"/>
        </w:trPr>
        <w:tc>
          <w:tcPr>
            <w:tcW w:w="2916" w:type="dxa"/>
            <w:tcBorders>
              <w:top w:val="dotted" w:sz="4" w:space="0" w:color="auto"/>
              <w:left w:val="dotted" w:sz="4" w:space="0" w:color="auto"/>
              <w:bottom w:val="dotted" w:sz="4" w:space="0" w:color="auto"/>
              <w:right w:val="dotted" w:sz="4" w:space="0" w:color="auto"/>
            </w:tcBorders>
            <w:shd w:val="clear" w:color="auto" w:fill="auto"/>
            <w:hideMark/>
          </w:tcPr>
          <w:p w14:paraId="4D201A8B" w14:textId="77777777" w:rsidR="009559AA" w:rsidRPr="004574AD" w:rsidRDefault="009559AA" w:rsidP="006F605E">
            <w:pPr>
              <w:rPr>
                <w:rFonts w:asciiTheme="minorHAnsi" w:hAnsiTheme="minorHAnsi"/>
                <w:color w:val="000000"/>
                <w:sz w:val="22"/>
                <w:szCs w:val="22"/>
              </w:rPr>
            </w:pPr>
            <w:r w:rsidRPr="004574AD">
              <w:rPr>
                <w:rFonts w:asciiTheme="minorHAnsi" w:hAnsiTheme="minorHAnsi"/>
                <w:color w:val="000000"/>
                <w:sz w:val="22"/>
                <w:szCs w:val="22"/>
              </w:rPr>
              <w:t>Surrogate Recovery</w:t>
            </w:r>
          </w:p>
        </w:tc>
        <w:tc>
          <w:tcPr>
            <w:tcW w:w="7809" w:type="dxa"/>
            <w:tcBorders>
              <w:top w:val="dotted" w:sz="4" w:space="0" w:color="auto"/>
              <w:left w:val="dotted" w:sz="4" w:space="0" w:color="auto"/>
              <w:bottom w:val="dotted" w:sz="4" w:space="0" w:color="auto"/>
              <w:right w:val="dotted" w:sz="4" w:space="0" w:color="auto"/>
            </w:tcBorders>
            <w:shd w:val="clear" w:color="auto" w:fill="auto"/>
          </w:tcPr>
          <w:p w14:paraId="63A71ACA" w14:textId="77777777" w:rsidR="009559AA" w:rsidRPr="004574AD" w:rsidRDefault="009559AA" w:rsidP="006F605E">
            <w:pPr>
              <w:rPr>
                <w:rFonts w:asciiTheme="minorHAnsi" w:hAnsiTheme="minorHAnsi"/>
                <w:color w:val="000000"/>
                <w:sz w:val="22"/>
                <w:szCs w:val="22"/>
              </w:rPr>
            </w:pPr>
            <w:r w:rsidRPr="004574AD">
              <w:rPr>
                <w:rFonts w:asciiTheme="minorHAnsi" w:hAnsiTheme="minorHAnsi"/>
                <w:color w:val="000000"/>
                <w:sz w:val="22"/>
                <w:szCs w:val="22"/>
              </w:rPr>
              <w:t>Surrogate compounds were added prior to extraction.  The surrogate recoveries are calculated to measure extraction efficiency.</w:t>
            </w:r>
          </w:p>
        </w:tc>
      </w:tr>
      <w:tr w:rsidR="009559AA" w:rsidRPr="004574AD" w14:paraId="150A0D9B" w14:textId="77777777" w:rsidTr="002425BB">
        <w:trPr>
          <w:gridAfter w:val="1"/>
          <w:wAfter w:w="5179" w:type="dxa"/>
          <w:trHeight w:val="245"/>
        </w:trPr>
        <w:tc>
          <w:tcPr>
            <w:tcW w:w="2916" w:type="dxa"/>
            <w:vMerge w:val="restart"/>
            <w:tcBorders>
              <w:top w:val="dotted" w:sz="4" w:space="0" w:color="auto"/>
              <w:left w:val="dotted" w:sz="4" w:space="0" w:color="auto"/>
              <w:right w:val="dotted" w:sz="4" w:space="0" w:color="auto"/>
            </w:tcBorders>
            <w:shd w:val="clear" w:color="auto" w:fill="auto"/>
            <w:hideMark/>
          </w:tcPr>
          <w:p w14:paraId="64BBD27C" w14:textId="77777777" w:rsidR="009559AA" w:rsidRPr="0072157C" w:rsidRDefault="009559AA" w:rsidP="006F605E">
            <w:pPr>
              <w:rPr>
                <w:rFonts w:ascii="Calibri" w:hAnsi="Calibri"/>
                <w:color w:val="000000"/>
                <w:sz w:val="22"/>
                <w:szCs w:val="22"/>
              </w:rPr>
            </w:pPr>
            <w:r>
              <w:rPr>
                <w:rFonts w:asciiTheme="minorHAnsi" w:hAnsiTheme="minorHAnsi"/>
                <w:sz w:val="22"/>
                <w:szCs w:val="22"/>
              </w:rPr>
              <w:lastRenderedPageBreak/>
              <w:t>Recovery of 40-120</w:t>
            </w:r>
            <w:r w:rsidRPr="00440854">
              <w:rPr>
                <w:rFonts w:asciiTheme="minorHAnsi" w:hAnsiTheme="minorHAnsi"/>
                <w:sz w:val="22"/>
                <w:szCs w:val="22"/>
              </w:rPr>
              <w:t>%</w:t>
            </w:r>
          </w:p>
        </w:tc>
        <w:tc>
          <w:tcPr>
            <w:tcW w:w="7809" w:type="dxa"/>
            <w:tcBorders>
              <w:top w:val="dotted" w:sz="4" w:space="0" w:color="auto"/>
              <w:left w:val="dotted" w:sz="4" w:space="0" w:color="auto"/>
              <w:bottom w:val="dotted" w:sz="4" w:space="0" w:color="auto"/>
              <w:right w:val="dotted" w:sz="4" w:space="0" w:color="auto"/>
            </w:tcBorders>
            <w:shd w:val="clear" w:color="auto" w:fill="auto"/>
            <w:vAlign w:val="bottom"/>
          </w:tcPr>
          <w:p w14:paraId="1486DE47" w14:textId="77777777" w:rsidR="009559AA" w:rsidRPr="00361737" w:rsidRDefault="00D85484" w:rsidP="00D85484">
            <w:pPr>
              <w:rPr>
                <w:rFonts w:asciiTheme="minorHAnsi" w:hAnsiTheme="minorHAnsi"/>
                <w:color w:val="000000"/>
                <w:sz w:val="22"/>
                <w:szCs w:val="22"/>
              </w:rPr>
            </w:pPr>
            <w:r>
              <w:rPr>
                <w:rFonts w:asciiTheme="minorHAnsi" w:hAnsiTheme="minorHAnsi"/>
                <w:color w:val="000000"/>
                <w:sz w:val="22"/>
                <w:szCs w:val="22"/>
              </w:rPr>
              <w:t>No</w:t>
            </w:r>
            <w:r w:rsidR="009559AA">
              <w:rPr>
                <w:rFonts w:asciiTheme="minorHAnsi" w:hAnsiTheme="minorHAnsi"/>
                <w:color w:val="000000"/>
                <w:sz w:val="22"/>
                <w:szCs w:val="22"/>
              </w:rPr>
              <w:t xml:space="preserve"> exceed</w:t>
            </w:r>
            <w:r>
              <w:rPr>
                <w:rFonts w:asciiTheme="minorHAnsi" w:hAnsiTheme="minorHAnsi"/>
                <w:color w:val="000000"/>
                <w:sz w:val="22"/>
                <w:szCs w:val="22"/>
              </w:rPr>
              <w:t>a</w:t>
            </w:r>
            <w:r w:rsidR="009559AA">
              <w:rPr>
                <w:rFonts w:asciiTheme="minorHAnsi" w:hAnsiTheme="minorHAnsi"/>
                <w:color w:val="000000"/>
                <w:sz w:val="22"/>
                <w:szCs w:val="22"/>
              </w:rPr>
              <w:t>nce</w:t>
            </w:r>
            <w:r w:rsidR="009559AA" w:rsidRPr="00361737">
              <w:rPr>
                <w:rFonts w:asciiTheme="minorHAnsi" w:hAnsiTheme="minorHAnsi"/>
                <w:color w:val="000000"/>
                <w:sz w:val="22"/>
                <w:szCs w:val="22"/>
              </w:rPr>
              <w:t xml:space="preserve"> noted.</w:t>
            </w:r>
          </w:p>
        </w:tc>
      </w:tr>
      <w:tr w:rsidR="009559AA" w:rsidRPr="004574AD" w14:paraId="3A7A3D9F" w14:textId="77777777" w:rsidTr="002425BB">
        <w:trPr>
          <w:gridAfter w:val="1"/>
          <w:wAfter w:w="5179" w:type="dxa"/>
          <w:trHeight w:val="245"/>
        </w:trPr>
        <w:tc>
          <w:tcPr>
            <w:tcW w:w="2916" w:type="dxa"/>
            <w:vMerge/>
            <w:tcBorders>
              <w:left w:val="dotted" w:sz="4" w:space="0" w:color="auto"/>
              <w:bottom w:val="dotted" w:sz="4" w:space="0" w:color="auto"/>
              <w:right w:val="dotted" w:sz="4" w:space="0" w:color="auto"/>
            </w:tcBorders>
            <w:shd w:val="clear" w:color="auto" w:fill="auto"/>
            <w:hideMark/>
          </w:tcPr>
          <w:p w14:paraId="3DB8B58C" w14:textId="77777777" w:rsidR="009559AA" w:rsidRDefault="009559AA" w:rsidP="00010DB6">
            <w:pPr>
              <w:rPr>
                <w:rFonts w:asciiTheme="minorHAnsi" w:hAnsiTheme="minorHAnsi"/>
                <w:color w:val="000000"/>
                <w:sz w:val="22"/>
                <w:szCs w:val="22"/>
              </w:rPr>
            </w:pPr>
          </w:p>
        </w:tc>
        <w:tc>
          <w:tcPr>
            <w:tcW w:w="7809" w:type="dxa"/>
            <w:tcBorders>
              <w:top w:val="dotted" w:sz="4" w:space="0" w:color="auto"/>
              <w:left w:val="dotted" w:sz="4" w:space="0" w:color="auto"/>
              <w:bottom w:val="dotted" w:sz="4" w:space="0" w:color="auto"/>
              <w:right w:val="dotted" w:sz="4" w:space="0" w:color="auto"/>
            </w:tcBorders>
            <w:shd w:val="clear" w:color="auto" w:fill="auto"/>
          </w:tcPr>
          <w:p w14:paraId="72198536" w14:textId="77777777" w:rsidR="009559AA" w:rsidRPr="00F33096" w:rsidRDefault="009559AA" w:rsidP="00F33096">
            <w:pPr>
              <w:autoSpaceDE w:val="0"/>
              <w:autoSpaceDN w:val="0"/>
              <w:adjustRightInd w:val="0"/>
              <w:rPr>
                <w:rFonts w:asciiTheme="minorHAnsi" w:hAnsiTheme="minorHAnsi" w:cs="Arial"/>
                <w:sz w:val="22"/>
                <w:szCs w:val="22"/>
              </w:rPr>
            </w:pPr>
            <w:r w:rsidRPr="00361737">
              <w:rPr>
                <w:rFonts w:asciiTheme="minorHAnsi" w:hAnsiTheme="minorHAnsi"/>
                <w:color w:val="000000"/>
                <w:sz w:val="22"/>
                <w:szCs w:val="22"/>
              </w:rPr>
              <w:t>Comments</w:t>
            </w:r>
            <w:r w:rsidRPr="00DF0F61">
              <w:rPr>
                <w:rFonts w:asciiTheme="minorHAnsi" w:hAnsiTheme="minorHAnsi"/>
                <w:color w:val="000000"/>
                <w:sz w:val="22"/>
                <w:szCs w:val="22"/>
              </w:rPr>
              <w:t xml:space="preserve">: </w:t>
            </w:r>
            <w:r w:rsidR="00D85484">
              <w:rPr>
                <w:rFonts w:asciiTheme="minorHAnsi" w:hAnsiTheme="minorHAnsi"/>
                <w:color w:val="000000"/>
                <w:sz w:val="22"/>
                <w:szCs w:val="22"/>
              </w:rPr>
              <w:t>N</w:t>
            </w:r>
            <w:r w:rsidR="00D85484">
              <w:rPr>
                <w:rFonts w:asciiTheme="minorHAnsi" w:hAnsiTheme="minorHAnsi" w:cs="Arial"/>
                <w:sz w:val="22"/>
                <w:szCs w:val="22"/>
              </w:rPr>
              <w:t>one</w:t>
            </w:r>
            <w:r w:rsidRPr="00F33096">
              <w:rPr>
                <w:rFonts w:asciiTheme="minorHAnsi" w:hAnsiTheme="minorHAnsi" w:cs="Arial"/>
                <w:sz w:val="22"/>
                <w:szCs w:val="22"/>
              </w:rPr>
              <w:t>.</w:t>
            </w:r>
          </w:p>
          <w:p w14:paraId="58186226" w14:textId="77777777" w:rsidR="009559AA" w:rsidRPr="00361737" w:rsidRDefault="009559AA" w:rsidP="00F70EC6">
            <w:pPr>
              <w:rPr>
                <w:rFonts w:asciiTheme="minorHAnsi" w:hAnsiTheme="minorHAnsi"/>
                <w:color w:val="000000"/>
                <w:sz w:val="22"/>
                <w:szCs w:val="22"/>
              </w:rPr>
            </w:pPr>
          </w:p>
        </w:tc>
      </w:tr>
      <w:tr w:rsidR="009559AA" w:rsidRPr="004574AD" w14:paraId="4A5C20C8" w14:textId="77777777" w:rsidTr="002425BB">
        <w:trPr>
          <w:trHeight w:val="245"/>
        </w:trPr>
        <w:tc>
          <w:tcPr>
            <w:tcW w:w="10725" w:type="dxa"/>
            <w:gridSpan w:val="2"/>
            <w:tcBorders>
              <w:top w:val="dotted" w:sz="4" w:space="0" w:color="auto"/>
              <w:left w:val="dotted" w:sz="4" w:space="0" w:color="auto"/>
              <w:bottom w:val="dotted" w:sz="4" w:space="0" w:color="auto"/>
              <w:right w:val="dotted" w:sz="4" w:space="0" w:color="auto"/>
            </w:tcBorders>
            <w:shd w:val="clear" w:color="auto" w:fill="auto"/>
            <w:hideMark/>
          </w:tcPr>
          <w:p w14:paraId="7E9AD33A" w14:textId="77777777" w:rsidR="009559AA" w:rsidRDefault="009559AA" w:rsidP="00010DB6">
            <w:pPr>
              <w:rPr>
                <w:rFonts w:asciiTheme="minorHAnsi" w:hAnsiTheme="minorHAnsi"/>
                <w:color w:val="000000"/>
                <w:sz w:val="22"/>
                <w:szCs w:val="22"/>
              </w:rPr>
            </w:pPr>
          </w:p>
        </w:tc>
        <w:tc>
          <w:tcPr>
            <w:tcW w:w="5179" w:type="dxa"/>
          </w:tcPr>
          <w:p w14:paraId="14A64971" w14:textId="77777777" w:rsidR="009559AA" w:rsidRPr="004574AD" w:rsidRDefault="009559AA" w:rsidP="006F605E">
            <w:pPr>
              <w:rPr>
                <w:rFonts w:asciiTheme="minorHAnsi" w:hAnsiTheme="minorHAnsi"/>
                <w:color w:val="000000"/>
                <w:sz w:val="22"/>
                <w:szCs w:val="22"/>
              </w:rPr>
            </w:pPr>
          </w:p>
        </w:tc>
      </w:tr>
      <w:tr w:rsidR="009559AA" w:rsidRPr="004574AD" w14:paraId="714C2DB3" w14:textId="77777777" w:rsidTr="002425BB">
        <w:trPr>
          <w:trHeight w:val="245"/>
        </w:trPr>
        <w:tc>
          <w:tcPr>
            <w:tcW w:w="2916" w:type="dxa"/>
            <w:tcBorders>
              <w:top w:val="dotted" w:sz="4" w:space="0" w:color="auto"/>
              <w:left w:val="dotted" w:sz="4" w:space="0" w:color="auto"/>
              <w:bottom w:val="dotted" w:sz="4" w:space="0" w:color="auto"/>
              <w:right w:val="dotted" w:sz="4" w:space="0" w:color="auto"/>
            </w:tcBorders>
            <w:shd w:val="clear" w:color="auto" w:fill="auto"/>
            <w:hideMark/>
          </w:tcPr>
          <w:p w14:paraId="4B62835B" w14:textId="77777777" w:rsidR="009559AA" w:rsidRDefault="009559AA" w:rsidP="00F33096">
            <w:pPr>
              <w:rPr>
                <w:rFonts w:asciiTheme="minorHAnsi" w:hAnsiTheme="minorHAnsi"/>
                <w:color w:val="000000"/>
                <w:sz w:val="22"/>
                <w:szCs w:val="22"/>
              </w:rPr>
            </w:pPr>
            <w:r>
              <w:rPr>
                <w:rFonts w:asciiTheme="minorHAnsi" w:hAnsiTheme="minorHAnsi"/>
                <w:color w:val="000000"/>
                <w:sz w:val="22"/>
                <w:szCs w:val="22"/>
              </w:rPr>
              <w:t>Matrix Spike/Matrix Spike  Duplicate (MS/MSD)</w:t>
            </w:r>
          </w:p>
        </w:tc>
        <w:tc>
          <w:tcPr>
            <w:tcW w:w="7809" w:type="dxa"/>
            <w:tcBorders>
              <w:top w:val="dotted" w:sz="4" w:space="0" w:color="auto"/>
              <w:left w:val="dotted" w:sz="4" w:space="0" w:color="auto"/>
              <w:bottom w:val="dotted" w:sz="4" w:space="0" w:color="auto"/>
              <w:right w:val="dotted" w:sz="4" w:space="0" w:color="auto"/>
            </w:tcBorders>
            <w:shd w:val="clear" w:color="auto" w:fill="auto"/>
          </w:tcPr>
          <w:p w14:paraId="1D5606B6" w14:textId="77777777" w:rsidR="009559AA" w:rsidRDefault="009559AA" w:rsidP="00F33096">
            <w:pPr>
              <w:rPr>
                <w:rFonts w:asciiTheme="minorHAnsi" w:hAnsiTheme="minorHAnsi"/>
                <w:color w:val="000000"/>
                <w:sz w:val="22"/>
                <w:szCs w:val="22"/>
              </w:rPr>
            </w:pPr>
            <w:r w:rsidRPr="004574AD">
              <w:rPr>
                <w:rFonts w:asciiTheme="minorHAnsi" w:hAnsiTheme="minorHAnsi"/>
                <w:color w:val="000000"/>
                <w:sz w:val="22"/>
                <w:szCs w:val="22"/>
              </w:rPr>
              <w:t xml:space="preserve">A </w:t>
            </w:r>
            <w:r>
              <w:rPr>
                <w:rFonts w:asciiTheme="minorHAnsi" w:hAnsiTheme="minorHAnsi"/>
                <w:color w:val="000000"/>
                <w:sz w:val="22"/>
                <w:szCs w:val="22"/>
              </w:rPr>
              <w:t xml:space="preserve">MS/MSD was </w:t>
            </w:r>
            <w:r w:rsidRPr="004574AD">
              <w:rPr>
                <w:rFonts w:asciiTheme="minorHAnsi" w:hAnsiTheme="minorHAnsi"/>
                <w:color w:val="000000"/>
                <w:sz w:val="22"/>
                <w:szCs w:val="22"/>
              </w:rPr>
              <w:t xml:space="preserve">prepared with this analytical batch.  </w:t>
            </w:r>
            <w:r w:rsidRPr="0072157C">
              <w:rPr>
                <w:rFonts w:ascii="Calibri" w:hAnsi="Calibri"/>
                <w:color w:val="000000"/>
                <w:sz w:val="22"/>
                <w:szCs w:val="22"/>
              </w:rPr>
              <w:t xml:space="preserve">The percent recoveries of target analytes </w:t>
            </w:r>
            <w:r>
              <w:rPr>
                <w:rFonts w:ascii="Calibri" w:hAnsi="Calibri"/>
                <w:color w:val="000000"/>
                <w:sz w:val="22"/>
                <w:szCs w:val="22"/>
              </w:rPr>
              <w:t>were</w:t>
            </w:r>
            <w:r w:rsidRPr="0072157C">
              <w:rPr>
                <w:rFonts w:ascii="Calibri" w:hAnsi="Calibri"/>
                <w:color w:val="000000"/>
                <w:sz w:val="22"/>
                <w:szCs w:val="22"/>
              </w:rPr>
              <w:t xml:space="preserve"> calculated to measure accuracy. </w:t>
            </w:r>
            <w:r>
              <w:rPr>
                <w:rFonts w:asciiTheme="minorHAnsi" w:hAnsiTheme="minorHAnsi"/>
                <w:color w:val="000000"/>
                <w:sz w:val="22"/>
                <w:szCs w:val="22"/>
              </w:rPr>
              <w:t>The RPD</w:t>
            </w:r>
            <w:r w:rsidRPr="004574AD">
              <w:rPr>
                <w:rFonts w:asciiTheme="minorHAnsi" w:hAnsiTheme="minorHAnsi"/>
                <w:color w:val="000000"/>
                <w:sz w:val="22"/>
                <w:szCs w:val="22"/>
              </w:rPr>
              <w:t xml:space="preserve"> of target analytes were calculated to measure data quality in terms of accuracy</w:t>
            </w:r>
            <w:r>
              <w:rPr>
                <w:rFonts w:asciiTheme="minorHAnsi" w:hAnsiTheme="minorHAnsi"/>
                <w:color w:val="000000"/>
                <w:sz w:val="22"/>
                <w:szCs w:val="22"/>
              </w:rPr>
              <w:t>.</w:t>
            </w:r>
          </w:p>
        </w:tc>
        <w:tc>
          <w:tcPr>
            <w:tcW w:w="5179" w:type="dxa"/>
          </w:tcPr>
          <w:p w14:paraId="084C46FE" w14:textId="77777777" w:rsidR="009559AA" w:rsidRPr="004574AD" w:rsidRDefault="009559AA" w:rsidP="006F605E">
            <w:pPr>
              <w:rPr>
                <w:rFonts w:asciiTheme="minorHAnsi" w:hAnsiTheme="minorHAnsi"/>
                <w:color w:val="000000"/>
                <w:sz w:val="22"/>
                <w:szCs w:val="22"/>
              </w:rPr>
            </w:pPr>
          </w:p>
        </w:tc>
      </w:tr>
      <w:tr w:rsidR="009559AA" w:rsidRPr="004574AD" w14:paraId="070F5BA9" w14:textId="77777777" w:rsidTr="002425BB">
        <w:trPr>
          <w:trHeight w:val="245"/>
        </w:trPr>
        <w:tc>
          <w:tcPr>
            <w:tcW w:w="2916" w:type="dxa"/>
            <w:vMerge w:val="restart"/>
            <w:tcBorders>
              <w:top w:val="dotted" w:sz="4" w:space="0" w:color="auto"/>
              <w:left w:val="dotted" w:sz="4" w:space="0" w:color="auto"/>
              <w:right w:val="dotted" w:sz="4" w:space="0" w:color="auto"/>
            </w:tcBorders>
            <w:shd w:val="clear" w:color="auto" w:fill="auto"/>
            <w:hideMark/>
          </w:tcPr>
          <w:p w14:paraId="12822B69" w14:textId="77777777" w:rsidR="009559AA" w:rsidRDefault="009559AA" w:rsidP="00010DB6">
            <w:pPr>
              <w:rPr>
                <w:rFonts w:asciiTheme="minorHAnsi" w:hAnsiTheme="minorHAnsi"/>
                <w:sz w:val="22"/>
                <w:szCs w:val="22"/>
              </w:rPr>
            </w:pPr>
            <w:r w:rsidRPr="00EE7981">
              <w:rPr>
                <w:rFonts w:asciiTheme="minorHAnsi" w:hAnsiTheme="minorHAnsi"/>
                <w:sz w:val="22"/>
                <w:szCs w:val="22"/>
              </w:rPr>
              <w:t>Recovery of 70-130%</w:t>
            </w:r>
          </w:p>
          <w:p w14:paraId="26C80688" w14:textId="77777777" w:rsidR="00893E8B" w:rsidRDefault="00893E8B" w:rsidP="00010DB6">
            <w:pPr>
              <w:rPr>
                <w:rFonts w:asciiTheme="minorHAnsi" w:hAnsiTheme="minorHAnsi"/>
                <w:sz w:val="22"/>
                <w:szCs w:val="22"/>
              </w:rPr>
            </w:pPr>
            <w:r>
              <w:rPr>
                <w:rFonts w:asciiTheme="minorHAnsi" w:hAnsiTheme="minorHAnsi"/>
                <w:sz w:val="22"/>
                <w:szCs w:val="22"/>
              </w:rPr>
              <w:t>Nonane: 50-130%</w:t>
            </w:r>
          </w:p>
          <w:p w14:paraId="62AF4966" w14:textId="77777777" w:rsidR="009559AA" w:rsidRDefault="009559AA" w:rsidP="00010DB6">
            <w:pPr>
              <w:rPr>
                <w:rFonts w:asciiTheme="minorHAnsi" w:hAnsiTheme="minorHAnsi"/>
                <w:color w:val="000000"/>
                <w:sz w:val="22"/>
                <w:szCs w:val="22"/>
              </w:rPr>
            </w:pPr>
            <w:r>
              <w:rPr>
                <w:rFonts w:asciiTheme="minorHAnsi" w:hAnsiTheme="minorHAnsi"/>
                <w:sz w:val="22"/>
                <w:szCs w:val="22"/>
              </w:rPr>
              <w:t>Relative Percent Difference (RPD) &lt; 30</w:t>
            </w:r>
            <w:r w:rsidRPr="00873086">
              <w:rPr>
                <w:rFonts w:asciiTheme="minorHAnsi" w:hAnsiTheme="minorHAnsi"/>
                <w:sz w:val="22"/>
                <w:szCs w:val="22"/>
              </w:rPr>
              <w:t>%</w:t>
            </w:r>
          </w:p>
        </w:tc>
        <w:tc>
          <w:tcPr>
            <w:tcW w:w="7809" w:type="dxa"/>
            <w:tcBorders>
              <w:top w:val="dotted" w:sz="4" w:space="0" w:color="auto"/>
              <w:left w:val="dotted" w:sz="4" w:space="0" w:color="auto"/>
              <w:bottom w:val="dotted" w:sz="4" w:space="0" w:color="auto"/>
              <w:right w:val="dotted" w:sz="4" w:space="0" w:color="auto"/>
            </w:tcBorders>
            <w:shd w:val="clear" w:color="auto" w:fill="auto"/>
            <w:vAlign w:val="bottom"/>
          </w:tcPr>
          <w:p w14:paraId="799FBE85" w14:textId="77777777" w:rsidR="009559AA" w:rsidRPr="00361737" w:rsidRDefault="009559AA" w:rsidP="00D85484">
            <w:pPr>
              <w:rPr>
                <w:rFonts w:asciiTheme="minorHAnsi" w:hAnsiTheme="minorHAnsi"/>
                <w:color w:val="000000"/>
                <w:sz w:val="22"/>
                <w:szCs w:val="22"/>
              </w:rPr>
            </w:pPr>
            <w:r>
              <w:rPr>
                <w:rFonts w:asciiTheme="minorHAnsi" w:hAnsiTheme="minorHAnsi"/>
                <w:color w:val="000000"/>
                <w:sz w:val="22"/>
                <w:szCs w:val="22"/>
              </w:rPr>
              <w:t>No exceed</w:t>
            </w:r>
            <w:r w:rsidR="00D85484">
              <w:rPr>
                <w:rFonts w:asciiTheme="minorHAnsi" w:hAnsiTheme="minorHAnsi"/>
                <w:color w:val="000000"/>
                <w:sz w:val="22"/>
                <w:szCs w:val="22"/>
              </w:rPr>
              <w:t>a</w:t>
            </w:r>
            <w:r>
              <w:rPr>
                <w:rFonts w:asciiTheme="minorHAnsi" w:hAnsiTheme="minorHAnsi"/>
                <w:color w:val="000000"/>
                <w:sz w:val="22"/>
                <w:szCs w:val="22"/>
              </w:rPr>
              <w:t>nces</w:t>
            </w:r>
            <w:r w:rsidRPr="00361737">
              <w:rPr>
                <w:rFonts w:asciiTheme="minorHAnsi" w:hAnsiTheme="minorHAnsi"/>
                <w:color w:val="000000"/>
                <w:sz w:val="22"/>
                <w:szCs w:val="22"/>
              </w:rPr>
              <w:t xml:space="preserve"> noted.</w:t>
            </w:r>
          </w:p>
        </w:tc>
        <w:tc>
          <w:tcPr>
            <w:tcW w:w="5179" w:type="dxa"/>
          </w:tcPr>
          <w:p w14:paraId="005CE6D0" w14:textId="77777777" w:rsidR="009559AA" w:rsidRPr="004574AD" w:rsidRDefault="009559AA" w:rsidP="006F605E">
            <w:pPr>
              <w:rPr>
                <w:rFonts w:asciiTheme="minorHAnsi" w:hAnsiTheme="minorHAnsi"/>
                <w:color w:val="000000"/>
                <w:sz w:val="22"/>
                <w:szCs w:val="22"/>
              </w:rPr>
            </w:pPr>
          </w:p>
        </w:tc>
      </w:tr>
      <w:tr w:rsidR="009559AA" w:rsidRPr="004574AD" w14:paraId="545095F2" w14:textId="77777777" w:rsidTr="002425BB">
        <w:trPr>
          <w:trHeight w:val="245"/>
        </w:trPr>
        <w:tc>
          <w:tcPr>
            <w:tcW w:w="2916" w:type="dxa"/>
            <w:vMerge/>
            <w:tcBorders>
              <w:left w:val="dotted" w:sz="4" w:space="0" w:color="auto"/>
              <w:bottom w:val="dotted" w:sz="4" w:space="0" w:color="auto"/>
              <w:right w:val="dotted" w:sz="4" w:space="0" w:color="auto"/>
            </w:tcBorders>
            <w:shd w:val="clear" w:color="auto" w:fill="auto"/>
            <w:hideMark/>
          </w:tcPr>
          <w:p w14:paraId="733C084F" w14:textId="77777777" w:rsidR="009559AA" w:rsidRDefault="009559AA" w:rsidP="00010DB6">
            <w:pPr>
              <w:rPr>
                <w:rFonts w:asciiTheme="minorHAnsi" w:hAnsiTheme="minorHAnsi"/>
                <w:color w:val="000000"/>
                <w:sz w:val="22"/>
                <w:szCs w:val="22"/>
              </w:rPr>
            </w:pPr>
          </w:p>
        </w:tc>
        <w:tc>
          <w:tcPr>
            <w:tcW w:w="7809" w:type="dxa"/>
            <w:tcBorders>
              <w:top w:val="dotted" w:sz="4" w:space="0" w:color="auto"/>
              <w:left w:val="dotted" w:sz="4" w:space="0" w:color="auto"/>
              <w:bottom w:val="dotted" w:sz="4" w:space="0" w:color="auto"/>
              <w:right w:val="dotted" w:sz="4" w:space="0" w:color="auto"/>
            </w:tcBorders>
            <w:shd w:val="clear" w:color="auto" w:fill="auto"/>
          </w:tcPr>
          <w:p w14:paraId="6117A377" w14:textId="77777777" w:rsidR="009559AA" w:rsidRPr="00F70EC6" w:rsidRDefault="009559AA" w:rsidP="00F33096">
            <w:pPr>
              <w:autoSpaceDE w:val="0"/>
              <w:autoSpaceDN w:val="0"/>
              <w:adjustRightInd w:val="0"/>
              <w:rPr>
                <w:rFonts w:asciiTheme="minorHAnsi" w:hAnsiTheme="minorHAnsi" w:cs="Arial"/>
                <w:sz w:val="22"/>
                <w:szCs w:val="22"/>
              </w:rPr>
            </w:pPr>
            <w:r w:rsidRPr="00DF0F61">
              <w:rPr>
                <w:rFonts w:asciiTheme="minorHAnsi" w:hAnsiTheme="minorHAnsi"/>
                <w:color w:val="000000"/>
                <w:sz w:val="22"/>
                <w:szCs w:val="22"/>
              </w:rPr>
              <w:t xml:space="preserve">Comments: </w:t>
            </w:r>
            <w:r>
              <w:rPr>
                <w:rFonts w:asciiTheme="minorHAnsi" w:hAnsiTheme="minorHAnsi"/>
                <w:color w:val="000000"/>
                <w:sz w:val="22"/>
                <w:szCs w:val="22"/>
              </w:rPr>
              <w:t>N</w:t>
            </w:r>
            <w:r>
              <w:rPr>
                <w:rFonts w:asciiTheme="minorHAnsi" w:hAnsiTheme="minorHAnsi" w:cs="Arial"/>
                <w:sz w:val="22"/>
                <w:szCs w:val="22"/>
              </w:rPr>
              <w:t>one</w:t>
            </w:r>
            <w:r w:rsidRPr="003839BE">
              <w:rPr>
                <w:rFonts w:asciiTheme="minorHAnsi" w:hAnsiTheme="minorHAnsi" w:cs="Arial"/>
                <w:sz w:val="22"/>
                <w:szCs w:val="22"/>
              </w:rPr>
              <w:t>.</w:t>
            </w:r>
          </w:p>
        </w:tc>
        <w:tc>
          <w:tcPr>
            <w:tcW w:w="5179" w:type="dxa"/>
          </w:tcPr>
          <w:p w14:paraId="62E708FC" w14:textId="77777777" w:rsidR="009559AA" w:rsidRPr="004574AD" w:rsidRDefault="009559AA" w:rsidP="006F605E">
            <w:pPr>
              <w:rPr>
                <w:rFonts w:asciiTheme="minorHAnsi" w:hAnsiTheme="minorHAnsi"/>
                <w:color w:val="000000"/>
                <w:sz w:val="22"/>
                <w:szCs w:val="22"/>
              </w:rPr>
            </w:pPr>
          </w:p>
        </w:tc>
      </w:tr>
      <w:tr w:rsidR="009559AA" w:rsidRPr="004574AD" w14:paraId="3A75F612" w14:textId="77777777" w:rsidTr="002425BB">
        <w:trPr>
          <w:gridAfter w:val="1"/>
          <w:wAfter w:w="5179" w:type="dxa"/>
          <w:trHeight w:val="245"/>
        </w:trPr>
        <w:tc>
          <w:tcPr>
            <w:tcW w:w="10725" w:type="dxa"/>
            <w:gridSpan w:val="2"/>
            <w:tcBorders>
              <w:top w:val="dotted" w:sz="4" w:space="0" w:color="auto"/>
              <w:left w:val="dotted" w:sz="4" w:space="0" w:color="auto"/>
              <w:bottom w:val="dotted" w:sz="4" w:space="0" w:color="auto"/>
              <w:right w:val="dotted" w:sz="4" w:space="0" w:color="auto"/>
            </w:tcBorders>
            <w:shd w:val="clear" w:color="auto" w:fill="auto"/>
            <w:hideMark/>
          </w:tcPr>
          <w:p w14:paraId="32953C0F" w14:textId="77777777" w:rsidR="009559AA" w:rsidRDefault="009559AA" w:rsidP="00010DB6">
            <w:pPr>
              <w:rPr>
                <w:ins w:id="1" w:author="Devine, Carla  R" w:date="2015-10-07T11:43:00Z"/>
                <w:rFonts w:asciiTheme="minorHAnsi" w:hAnsiTheme="minorHAnsi"/>
                <w:color w:val="000000"/>
                <w:sz w:val="22"/>
                <w:szCs w:val="22"/>
              </w:rPr>
            </w:pPr>
          </w:p>
          <w:p w14:paraId="222DC871" w14:textId="77777777" w:rsidR="00893E8B" w:rsidRDefault="00893E8B" w:rsidP="00010DB6">
            <w:pPr>
              <w:rPr>
                <w:ins w:id="2" w:author="Devine, Carla  R" w:date="2015-10-07T11:43:00Z"/>
                <w:rFonts w:asciiTheme="minorHAnsi" w:hAnsiTheme="minorHAnsi"/>
                <w:color w:val="000000"/>
                <w:sz w:val="22"/>
                <w:szCs w:val="22"/>
              </w:rPr>
            </w:pPr>
          </w:p>
          <w:p w14:paraId="516F6B58" w14:textId="77777777" w:rsidR="00893E8B" w:rsidRDefault="00893E8B" w:rsidP="00010DB6">
            <w:pPr>
              <w:rPr>
                <w:rFonts w:asciiTheme="minorHAnsi" w:hAnsiTheme="minorHAnsi"/>
                <w:color w:val="000000"/>
                <w:sz w:val="22"/>
                <w:szCs w:val="22"/>
              </w:rPr>
            </w:pPr>
          </w:p>
        </w:tc>
      </w:tr>
      <w:tr w:rsidR="009559AA" w:rsidRPr="004574AD" w14:paraId="76BCF388" w14:textId="77777777" w:rsidTr="002425BB">
        <w:trPr>
          <w:gridAfter w:val="1"/>
          <w:wAfter w:w="5179" w:type="dxa"/>
          <w:trHeight w:val="300"/>
        </w:trPr>
        <w:tc>
          <w:tcPr>
            <w:tcW w:w="2916"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5A6DE7FB" w14:textId="77777777" w:rsidR="009559AA" w:rsidRPr="004574AD" w:rsidRDefault="009559AA" w:rsidP="0072157C">
            <w:pPr>
              <w:rPr>
                <w:rFonts w:asciiTheme="minorHAnsi" w:hAnsiTheme="minorHAnsi"/>
                <w:color w:val="000000"/>
                <w:sz w:val="22"/>
                <w:szCs w:val="22"/>
              </w:rPr>
            </w:pPr>
            <w:r w:rsidRPr="004574AD">
              <w:rPr>
                <w:rFonts w:asciiTheme="minorHAnsi" w:hAnsiTheme="minorHAnsi"/>
                <w:color w:val="000000"/>
                <w:sz w:val="22"/>
                <w:szCs w:val="22"/>
              </w:rPr>
              <w:t>Initial Calibration (ICAL)</w:t>
            </w:r>
          </w:p>
        </w:tc>
        <w:tc>
          <w:tcPr>
            <w:tcW w:w="7809"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4569610C" w14:textId="77777777" w:rsidR="009559AA" w:rsidRPr="00703C2A" w:rsidRDefault="009559AA" w:rsidP="009559AA">
            <w:pPr>
              <w:autoSpaceDE w:val="0"/>
              <w:autoSpaceDN w:val="0"/>
              <w:adjustRightInd w:val="0"/>
              <w:rPr>
                <w:sz w:val="22"/>
                <w:szCs w:val="22"/>
              </w:rPr>
            </w:pPr>
            <w:r>
              <w:rPr>
                <w:rFonts w:asciiTheme="minorHAnsi" w:hAnsiTheme="minorHAnsi"/>
                <w:sz w:val="22"/>
                <w:szCs w:val="22"/>
              </w:rPr>
              <w:t>The GC/FID</w:t>
            </w:r>
            <w:r w:rsidRPr="004574AD">
              <w:rPr>
                <w:rFonts w:asciiTheme="minorHAnsi" w:hAnsiTheme="minorHAnsi"/>
                <w:sz w:val="22"/>
                <w:szCs w:val="22"/>
              </w:rPr>
              <w:t xml:space="preserve"> is calibrated with a minimum 5 level curve for all compounds.</w:t>
            </w:r>
          </w:p>
        </w:tc>
      </w:tr>
      <w:tr w:rsidR="009559AA" w:rsidRPr="004574AD" w14:paraId="2F62CFCD" w14:textId="77777777" w:rsidTr="002425BB">
        <w:trPr>
          <w:gridAfter w:val="1"/>
          <w:wAfter w:w="5179" w:type="dxa"/>
          <w:trHeight w:val="300"/>
        </w:trPr>
        <w:tc>
          <w:tcPr>
            <w:tcW w:w="2916" w:type="dxa"/>
            <w:vMerge/>
            <w:tcBorders>
              <w:top w:val="dotted" w:sz="4" w:space="0" w:color="auto"/>
              <w:left w:val="dotted" w:sz="4" w:space="0" w:color="auto"/>
              <w:bottom w:val="dotted" w:sz="4" w:space="0" w:color="auto"/>
              <w:right w:val="dotted" w:sz="4" w:space="0" w:color="auto"/>
            </w:tcBorders>
            <w:shd w:val="clear" w:color="auto" w:fill="auto"/>
            <w:hideMark/>
          </w:tcPr>
          <w:p w14:paraId="49D79102" w14:textId="77777777" w:rsidR="009559AA" w:rsidRPr="004574AD" w:rsidRDefault="009559AA" w:rsidP="0072157C">
            <w:pPr>
              <w:rPr>
                <w:rFonts w:asciiTheme="minorHAnsi" w:hAnsiTheme="minorHAnsi"/>
                <w:color w:val="000000"/>
                <w:sz w:val="22"/>
                <w:szCs w:val="22"/>
              </w:rPr>
            </w:pPr>
          </w:p>
        </w:tc>
        <w:tc>
          <w:tcPr>
            <w:tcW w:w="7809" w:type="dxa"/>
            <w:vMerge/>
            <w:tcBorders>
              <w:top w:val="dotted" w:sz="4" w:space="0" w:color="auto"/>
              <w:left w:val="dotted" w:sz="4" w:space="0" w:color="auto"/>
              <w:bottom w:val="dotted" w:sz="4" w:space="0" w:color="auto"/>
              <w:right w:val="dotted" w:sz="4" w:space="0" w:color="auto"/>
            </w:tcBorders>
            <w:shd w:val="clear" w:color="auto" w:fill="auto"/>
            <w:hideMark/>
          </w:tcPr>
          <w:p w14:paraId="6DE2C314" w14:textId="77777777" w:rsidR="009559AA" w:rsidRPr="004574AD" w:rsidRDefault="009559AA" w:rsidP="005D6C61">
            <w:pPr>
              <w:autoSpaceDE w:val="0"/>
              <w:autoSpaceDN w:val="0"/>
              <w:adjustRightInd w:val="0"/>
              <w:rPr>
                <w:rFonts w:asciiTheme="minorHAnsi" w:hAnsiTheme="minorHAnsi"/>
                <w:sz w:val="22"/>
                <w:szCs w:val="22"/>
              </w:rPr>
            </w:pPr>
          </w:p>
        </w:tc>
      </w:tr>
      <w:tr w:rsidR="009559AA" w:rsidRPr="004574AD" w14:paraId="16961DD5" w14:textId="77777777" w:rsidTr="002425BB">
        <w:trPr>
          <w:gridAfter w:val="1"/>
          <w:wAfter w:w="5179" w:type="dxa"/>
          <w:trHeight w:val="615"/>
        </w:trPr>
        <w:tc>
          <w:tcPr>
            <w:tcW w:w="2916" w:type="dxa"/>
            <w:vMerge/>
            <w:tcBorders>
              <w:top w:val="dotted" w:sz="4" w:space="0" w:color="auto"/>
              <w:left w:val="dotted" w:sz="4" w:space="0" w:color="auto"/>
              <w:bottom w:val="dotted" w:sz="4" w:space="0" w:color="auto"/>
              <w:right w:val="dotted" w:sz="4" w:space="0" w:color="auto"/>
            </w:tcBorders>
            <w:vAlign w:val="center"/>
            <w:hideMark/>
          </w:tcPr>
          <w:p w14:paraId="7CCAB6EC" w14:textId="77777777" w:rsidR="009559AA" w:rsidRPr="004574AD" w:rsidRDefault="009559AA" w:rsidP="0072157C">
            <w:pPr>
              <w:rPr>
                <w:rFonts w:asciiTheme="minorHAnsi" w:hAnsiTheme="minorHAnsi"/>
                <w:color w:val="000000"/>
                <w:sz w:val="22"/>
                <w:szCs w:val="22"/>
              </w:rPr>
            </w:pPr>
          </w:p>
        </w:tc>
        <w:tc>
          <w:tcPr>
            <w:tcW w:w="7809" w:type="dxa"/>
            <w:vMerge/>
            <w:tcBorders>
              <w:top w:val="dotted" w:sz="4" w:space="0" w:color="auto"/>
              <w:left w:val="dotted" w:sz="4" w:space="0" w:color="auto"/>
              <w:bottom w:val="dotted" w:sz="4" w:space="0" w:color="auto"/>
              <w:right w:val="dotted" w:sz="4" w:space="0" w:color="auto"/>
            </w:tcBorders>
            <w:vAlign w:val="center"/>
            <w:hideMark/>
          </w:tcPr>
          <w:p w14:paraId="07D87892" w14:textId="77777777" w:rsidR="009559AA" w:rsidRPr="004574AD" w:rsidRDefault="009559AA" w:rsidP="0072157C">
            <w:pPr>
              <w:rPr>
                <w:rFonts w:asciiTheme="minorHAnsi" w:hAnsiTheme="minorHAnsi"/>
                <w:color w:val="000000"/>
                <w:sz w:val="22"/>
                <w:szCs w:val="22"/>
              </w:rPr>
            </w:pPr>
          </w:p>
        </w:tc>
      </w:tr>
      <w:tr w:rsidR="009559AA" w:rsidRPr="004574AD" w14:paraId="1C32DE25" w14:textId="77777777" w:rsidTr="002425BB">
        <w:trPr>
          <w:gridAfter w:val="1"/>
          <w:wAfter w:w="5179" w:type="dxa"/>
          <w:trHeight w:val="300"/>
        </w:trPr>
        <w:tc>
          <w:tcPr>
            <w:tcW w:w="2916"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18032EFA" w14:textId="77777777" w:rsidR="009559AA" w:rsidRPr="00C245CD" w:rsidRDefault="009559AA" w:rsidP="008946FE">
            <w:pPr>
              <w:rPr>
                <w:rFonts w:asciiTheme="minorHAnsi" w:hAnsiTheme="minorHAnsi"/>
                <w:sz w:val="22"/>
                <w:szCs w:val="22"/>
              </w:rPr>
            </w:pPr>
            <w:r w:rsidRPr="008946FE">
              <w:rPr>
                <w:rFonts w:asciiTheme="minorHAnsi" w:hAnsiTheme="minorHAnsi"/>
                <w:sz w:val="22"/>
                <w:szCs w:val="22"/>
              </w:rPr>
              <w:t xml:space="preserve">Individual </w:t>
            </w:r>
            <w:r>
              <w:rPr>
                <w:rFonts w:asciiTheme="minorHAnsi" w:hAnsiTheme="minorHAnsi"/>
                <w:sz w:val="22"/>
                <w:szCs w:val="22"/>
              </w:rPr>
              <w:t xml:space="preserve">RSD </w:t>
            </w:r>
            <w:r>
              <w:rPr>
                <w:rFonts w:asciiTheme="minorHAnsi" w:hAnsiTheme="minorHAnsi" w:cstheme="minorHAnsi"/>
                <w:sz w:val="22"/>
                <w:szCs w:val="22"/>
              </w:rPr>
              <w:t>≤</w:t>
            </w:r>
            <w:r>
              <w:rPr>
                <w:rFonts w:asciiTheme="minorHAnsi" w:hAnsiTheme="minorHAnsi"/>
                <w:sz w:val="22"/>
                <w:szCs w:val="22"/>
              </w:rPr>
              <w:t xml:space="preserve">25%; </w:t>
            </w:r>
            <w:r w:rsidRPr="008946FE">
              <w:rPr>
                <w:rFonts w:asciiTheme="minorHAnsi" w:hAnsiTheme="minorHAnsi"/>
                <w:sz w:val="22"/>
                <w:szCs w:val="22"/>
              </w:rPr>
              <w:t xml:space="preserve">Mean RSD </w:t>
            </w:r>
            <w:r>
              <w:rPr>
                <w:rFonts w:asciiTheme="minorHAnsi" w:hAnsiTheme="minorHAnsi" w:cstheme="minorHAnsi"/>
                <w:sz w:val="22"/>
                <w:szCs w:val="22"/>
              </w:rPr>
              <w:t>≤</w:t>
            </w:r>
            <w:r>
              <w:rPr>
                <w:rFonts w:asciiTheme="minorHAnsi" w:hAnsiTheme="minorHAnsi"/>
                <w:sz w:val="22"/>
                <w:szCs w:val="22"/>
              </w:rPr>
              <w:t>20%</w:t>
            </w:r>
          </w:p>
          <w:p w14:paraId="4D2DE1F2" w14:textId="77777777" w:rsidR="009559AA" w:rsidRPr="00C245CD" w:rsidRDefault="009559AA" w:rsidP="00693993">
            <w:pPr>
              <w:rPr>
                <w:rFonts w:asciiTheme="minorHAnsi" w:hAnsiTheme="minorHAnsi"/>
                <w:sz w:val="22"/>
                <w:szCs w:val="22"/>
              </w:rPr>
            </w:pPr>
          </w:p>
        </w:tc>
        <w:tc>
          <w:tcPr>
            <w:tcW w:w="7809"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7441D26F" w14:textId="77777777" w:rsidR="009559AA" w:rsidRPr="00361737" w:rsidRDefault="009559AA" w:rsidP="00D85484">
            <w:pPr>
              <w:rPr>
                <w:rFonts w:asciiTheme="minorHAnsi" w:hAnsiTheme="minorHAnsi"/>
                <w:color w:val="000000"/>
                <w:sz w:val="22"/>
                <w:szCs w:val="22"/>
              </w:rPr>
            </w:pPr>
            <w:r w:rsidRPr="00361737">
              <w:rPr>
                <w:rFonts w:asciiTheme="minorHAnsi" w:hAnsiTheme="minorHAnsi"/>
                <w:color w:val="000000"/>
                <w:sz w:val="22"/>
                <w:szCs w:val="22"/>
              </w:rPr>
              <w:t>No exceed</w:t>
            </w:r>
            <w:r w:rsidR="00D85484">
              <w:rPr>
                <w:rFonts w:asciiTheme="minorHAnsi" w:hAnsiTheme="minorHAnsi"/>
                <w:color w:val="000000"/>
                <w:sz w:val="22"/>
                <w:szCs w:val="22"/>
              </w:rPr>
              <w:t>a</w:t>
            </w:r>
            <w:r w:rsidRPr="00361737">
              <w:rPr>
                <w:rFonts w:asciiTheme="minorHAnsi" w:hAnsiTheme="minorHAnsi"/>
                <w:color w:val="000000"/>
                <w:sz w:val="22"/>
                <w:szCs w:val="22"/>
              </w:rPr>
              <w:t>nces noted.</w:t>
            </w:r>
          </w:p>
        </w:tc>
      </w:tr>
      <w:tr w:rsidR="009559AA" w:rsidRPr="004574AD" w14:paraId="68449532" w14:textId="77777777" w:rsidTr="002425BB">
        <w:trPr>
          <w:gridAfter w:val="1"/>
          <w:wAfter w:w="5179" w:type="dxa"/>
          <w:trHeight w:val="300"/>
        </w:trPr>
        <w:tc>
          <w:tcPr>
            <w:tcW w:w="2916" w:type="dxa"/>
            <w:vMerge/>
            <w:tcBorders>
              <w:top w:val="dotted" w:sz="4" w:space="0" w:color="auto"/>
              <w:left w:val="dotted" w:sz="4" w:space="0" w:color="auto"/>
              <w:bottom w:val="dotted" w:sz="4" w:space="0" w:color="auto"/>
              <w:right w:val="dotted" w:sz="4" w:space="0" w:color="auto"/>
            </w:tcBorders>
            <w:vAlign w:val="center"/>
            <w:hideMark/>
          </w:tcPr>
          <w:p w14:paraId="6680E19E" w14:textId="77777777" w:rsidR="009559AA" w:rsidRPr="004574AD" w:rsidRDefault="009559AA" w:rsidP="0072157C">
            <w:pPr>
              <w:rPr>
                <w:rFonts w:asciiTheme="minorHAnsi" w:hAnsiTheme="minorHAnsi"/>
                <w:color w:val="FF0000"/>
                <w:sz w:val="22"/>
                <w:szCs w:val="22"/>
              </w:rPr>
            </w:pPr>
          </w:p>
        </w:tc>
        <w:tc>
          <w:tcPr>
            <w:tcW w:w="7809" w:type="dxa"/>
            <w:vMerge w:val="restart"/>
            <w:tcBorders>
              <w:top w:val="dotted" w:sz="4" w:space="0" w:color="auto"/>
              <w:left w:val="dotted" w:sz="4" w:space="0" w:color="auto"/>
              <w:bottom w:val="dotted" w:sz="4" w:space="0" w:color="auto"/>
              <w:right w:val="dotted" w:sz="4" w:space="0" w:color="auto"/>
            </w:tcBorders>
            <w:shd w:val="clear" w:color="auto" w:fill="auto"/>
            <w:noWrap/>
            <w:hideMark/>
          </w:tcPr>
          <w:p w14:paraId="795C62BB" w14:textId="77777777" w:rsidR="009559AA" w:rsidRPr="00361737" w:rsidRDefault="009559AA" w:rsidP="004B4AD0">
            <w:pPr>
              <w:rPr>
                <w:rFonts w:asciiTheme="minorHAnsi" w:hAnsiTheme="minorHAnsi"/>
                <w:color w:val="000000"/>
                <w:sz w:val="22"/>
                <w:szCs w:val="22"/>
              </w:rPr>
            </w:pPr>
            <w:r w:rsidRPr="00361737">
              <w:rPr>
                <w:rFonts w:asciiTheme="minorHAnsi" w:hAnsiTheme="minorHAnsi"/>
                <w:color w:val="000000"/>
                <w:sz w:val="22"/>
                <w:szCs w:val="22"/>
              </w:rPr>
              <w:t>Comments: None.</w:t>
            </w:r>
          </w:p>
        </w:tc>
      </w:tr>
      <w:tr w:rsidR="009559AA" w:rsidRPr="004574AD" w14:paraId="2A396092" w14:textId="77777777" w:rsidTr="002425BB">
        <w:trPr>
          <w:gridAfter w:val="1"/>
          <w:wAfter w:w="5179" w:type="dxa"/>
          <w:trHeight w:val="300"/>
        </w:trPr>
        <w:tc>
          <w:tcPr>
            <w:tcW w:w="2916" w:type="dxa"/>
            <w:vMerge/>
            <w:tcBorders>
              <w:top w:val="dotted" w:sz="4" w:space="0" w:color="auto"/>
              <w:left w:val="dotted" w:sz="4" w:space="0" w:color="auto"/>
              <w:bottom w:val="dotted" w:sz="4" w:space="0" w:color="auto"/>
              <w:right w:val="dotted" w:sz="4" w:space="0" w:color="auto"/>
            </w:tcBorders>
            <w:vAlign w:val="center"/>
            <w:hideMark/>
          </w:tcPr>
          <w:p w14:paraId="2A1C8358" w14:textId="77777777" w:rsidR="009559AA" w:rsidRPr="004574AD" w:rsidRDefault="009559AA" w:rsidP="0072157C">
            <w:pPr>
              <w:rPr>
                <w:rFonts w:asciiTheme="minorHAnsi" w:hAnsiTheme="minorHAnsi"/>
                <w:color w:val="FF0000"/>
                <w:sz w:val="22"/>
                <w:szCs w:val="22"/>
              </w:rPr>
            </w:pPr>
          </w:p>
        </w:tc>
        <w:tc>
          <w:tcPr>
            <w:tcW w:w="7809" w:type="dxa"/>
            <w:vMerge/>
            <w:tcBorders>
              <w:top w:val="dotted" w:sz="4" w:space="0" w:color="auto"/>
              <w:left w:val="dotted" w:sz="4" w:space="0" w:color="auto"/>
              <w:bottom w:val="dotted" w:sz="4" w:space="0" w:color="auto"/>
              <w:right w:val="dotted" w:sz="4" w:space="0" w:color="auto"/>
            </w:tcBorders>
            <w:vAlign w:val="center"/>
            <w:hideMark/>
          </w:tcPr>
          <w:p w14:paraId="22E79B31" w14:textId="77777777" w:rsidR="009559AA" w:rsidRPr="004574AD" w:rsidRDefault="009559AA" w:rsidP="0072157C">
            <w:pPr>
              <w:rPr>
                <w:rFonts w:asciiTheme="minorHAnsi" w:hAnsiTheme="minorHAnsi"/>
                <w:color w:val="000000"/>
                <w:sz w:val="22"/>
                <w:szCs w:val="22"/>
              </w:rPr>
            </w:pPr>
          </w:p>
        </w:tc>
      </w:tr>
      <w:tr w:rsidR="009559AA" w:rsidRPr="004574AD" w14:paraId="4962C818" w14:textId="77777777" w:rsidTr="002425BB">
        <w:trPr>
          <w:gridAfter w:val="1"/>
          <w:wAfter w:w="5179" w:type="dxa"/>
          <w:trHeight w:val="300"/>
        </w:trPr>
        <w:tc>
          <w:tcPr>
            <w:tcW w:w="2916" w:type="dxa"/>
            <w:tcBorders>
              <w:top w:val="dotted" w:sz="4" w:space="0" w:color="auto"/>
              <w:bottom w:val="dotted" w:sz="4" w:space="0" w:color="auto"/>
            </w:tcBorders>
            <w:shd w:val="clear" w:color="auto" w:fill="auto"/>
            <w:hideMark/>
          </w:tcPr>
          <w:p w14:paraId="763A9C99" w14:textId="77777777" w:rsidR="009559AA" w:rsidRPr="004574AD" w:rsidRDefault="009559AA" w:rsidP="002911AD">
            <w:pPr>
              <w:rPr>
                <w:rFonts w:asciiTheme="minorHAnsi" w:hAnsiTheme="minorHAnsi"/>
                <w:color w:val="000000"/>
                <w:sz w:val="22"/>
                <w:szCs w:val="22"/>
              </w:rPr>
            </w:pPr>
            <w:r>
              <w:br w:type="page"/>
            </w:r>
            <w:r>
              <w:br w:type="page"/>
            </w:r>
          </w:p>
        </w:tc>
        <w:tc>
          <w:tcPr>
            <w:tcW w:w="7809" w:type="dxa"/>
            <w:tcBorders>
              <w:top w:val="dotted" w:sz="4" w:space="0" w:color="auto"/>
              <w:bottom w:val="dotted" w:sz="4" w:space="0" w:color="auto"/>
            </w:tcBorders>
            <w:shd w:val="clear" w:color="auto" w:fill="auto"/>
            <w:hideMark/>
          </w:tcPr>
          <w:p w14:paraId="41969870" w14:textId="77777777" w:rsidR="009559AA" w:rsidRPr="004574AD" w:rsidRDefault="009559AA" w:rsidP="002911AD">
            <w:pPr>
              <w:rPr>
                <w:rFonts w:asciiTheme="minorHAnsi" w:hAnsiTheme="minorHAnsi"/>
                <w:color w:val="000000"/>
                <w:sz w:val="22"/>
                <w:szCs w:val="22"/>
              </w:rPr>
            </w:pPr>
          </w:p>
        </w:tc>
      </w:tr>
      <w:tr w:rsidR="009559AA" w:rsidRPr="004574AD" w14:paraId="45C4E66E" w14:textId="77777777" w:rsidTr="002425BB">
        <w:trPr>
          <w:gridAfter w:val="1"/>
          <w:wAfter w:w="5179" w:type="dxa"/>
          <w:trHeight w:val="300"/>
        </w:trPr>
        <w:tc>
          <w:tcPr>
            <w:tcW w:w="2916"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6DA31E87" w14:textId="77777777" w:rsidR="009559AA" w:rsidRPr="004574AD" w:rsidRDefault="009559AA" w:rsidP="0072157C">
            <w:pPr>
              <w:rPr>
                <w:rFonts w:asciiTheme="minorHAnsi" w:hAnsiTheme="minorHAnsi"/>
                <w:color w:val="000000"/>
                <w:sz w:val="22"/>
                <w:szCs w:val="22"/>
              </w:rPr>
            </w:pPr>
            <w:r w:rsidRPr="004574AD">
              <w:rPr>
                <w:rFonts w:asciiTheme="minorHAnsi" w:hAnsiTheme="minorHAnsi"/>
                <w:color w:val="000000"/>
                <w:sz w:val="22"/>
                <w:szCs w:val="22"/>
              </w:rPr>
              <w:t>Independent Calibration Check (ICC)</w:t>
            </w:r>
          </w:p>
        </w:tc>
        <w:tc>
          <w:tcPr>
            <w:tcW w:w="7809"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25D70AC5" w14:textId="77777777" w:rsidR="009559AA" w:rsidRPr="004574AD" w:rsidRDefault="009559AA" w:rsidP="00D3404A">
            <w:pPr>
              <w:rPr>
                <w:rFonts w:asciiTheme="minorHAnsi" w:hAnsiTheme="minorHAnsi"/>
                <w:color w:val="000000"/>
                <w:sz w:val="22"/>
                <w:szCs w:val="22"/>
              </w:rPr>
            </w:pPr>
            <w:r w:rsidRPr="004574AD">
              <w:rPr>
                <w:rFonts w:asciiTheme="minorHAnsi" w:hAnsiTheme="minorHAnsi"/>
                <w:color w:val="000000"/>
                <w:sz w:val="22"/>
                <w:szCs w:val="22"/>
              </w:rPr>
              <w:t>The independent check was run after each initial calibration to verify the calibration.  This standard is from a different source than the ICAL.</w:t>
            </w:r>
          </w:p>
        </w:tc>
      </w:tr>
      <w:tr w:rsidR="009559AA" w:rsidRPr="004574AD" w14:paraId="0186B9A4" w14:textId="77777777" w:rsidTr="002425BB">
        <w:trPr>
          <w:gridAfter w:val="1"/>
          <w:wAfter w:w="5179" w:type="dxa"/>
          <w:trHeight w:val="615"/>
        </w:trPr>
        <w:tc>
          <w:tcPr>
            <w:tcW w:w="2916" w:type="dxa"/>
            <w:vMerge/>
            <w:tcBorders>
              <w:top w:val="dotted" w:sz="4" w:space="0" w:color="auto"/>
              <w:left w:val="dotted" w:sz="4" w:space="0" w:color="auto"/>
              <w:bottom w:val="dotted" w:sz="4" w:space="0" w:color="auto"/>
              <w:right w:val="dotted" w:sz="4" w:space="0" w:color="auto"/>
            </w:tcBorders>
            <w:vAlign w:val="center"/>
            <w:hideMark/>
          </w:tcPr>
          <w:p w14:paraId="2DC8F303" w14:textId="77777777" w:rsidR="009559AA" w:rsidRPr="004574AD" w:rsidRDefault="009559AA" w:rsidP="0072157C">
            <w:pPr>
              <w:rPr>
                <w:rFonts w:asciiTheme="minorHAnsi" w:hAnsiTheme="minorHAnsi"/>
                <w:color w:val="000000"/>
                <w:sz w:val="22"/>
                <w:szCs w:val="22"/>
              </w:rPr>
            </w:pPr>
          </w:p>
        </w:tc>
        <w:tc>
          <w:tcPr>
            <w:tcW w:w="7809" w:type="dxa"/>
            <w:vMerge/>
            <w:tcBorders>
              <w:top w:val="dotted" w:sz="4" w:space="0" w:color="auto"/>
              <w:left w:val="dotted" w:sz="4" w:space="0" w:color="auto"/>
              <w:bottom w:val="dotted" w:sz="4" w:space="0" w:color="auto"/>
              <w:right w:val="dotted" w:sz="4" w:space="0" w:color="auto"/>
            </w:tcBorders>
            <w:vAlign w:val="center"/>
            <w:hideMark/>
          </w:tcPr>
          <w:p w14:paraId="111F86E5" w14:textId="77777777" w:rsidR="009559AA" w:rsidRPr="004574AD" w:rsidRDefault="009559AA" w:rsidP="0072157C">
            <w:pPr>
              <w:rPr>
                <w:rFonts w:asciiTheme="minorHAnsi" w:hAnsiTheme="minorHAnsi"/>
                <w:color w:val="000000"/>
                <w:sz w:val="22"/>
                <w:szCs w:val="22"/>
              </w:rPr>
            </w:pPr>
          </w:p>
        </w:tc>
      </w:tr>
      <w:tr w:rsidR="009559AA" w:rsidRPr="004574AD" w14:paraId="130E7F4D" w14:textId="77777777" w:rsidTr="002425BB">
        <w:trPr>
          <w:gridAfter w:val="1"/>
          <w:wAfter w:w="5179" w:type="dxa"/>
          <w:trHeight w:val="300"/>
        </w:trPr>
        <w:tc>
          <w:tcPr>
            <w:tcW w:w="2916"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288C6FC4" w14:textId="77777777" w:rsidR="009559AA" w:rsidRPr="00533AC0" w:rsidRDefault="009559AA" w:rsidP="00533AC0">
            <w:pPr>
              <w:autoSpaceDE w:val="0"/>
              <w:autoSpaceDN w:val="0"/>
              <w:adjustRightInd w:val="0"/>
              <w:rPr>
                <w:rFonts w:asciiTheme="minorHAnsi" w:hAnsiTheme="minorHAnsi"/>
                <w:sz w:val="22"/>
                <w:szCs w:val="22"/>
              </w:rPr>
            </w:pPr>
            <w:r>
              <w:rPr>
                <w:rFonts w:asciiTheme="minorHAnsi" w:hAnsiTheme="minorHAnsi"/>
                <w:sz w:val="22"/>
                <w:szCs w:val="22"/>
              </w:rPr>
              <w:t xml:space="preserve">Individual and Mean PD </w:t>
            </w:r>
            <w:r>
              <w:rPr>
                <w:rFonts w:asciiTheme="minorHAnsi" w:hAnsiTheme="minorHAnsi"/>
                <w:sz w:val="22"/>
                <w:szCs w:val="22"/>
                <w:u w:val="single"/>
              </w:rPr>
              <w:t>&lt;</w:t>
            </w:r>
            <w:r>
              <w:rPr>
                <w:rFonts w:asciiTheme="minorHAnsi" w:hAnsiTheme="minorHAnsi"/>
                <w:sz w:val="22"/>
                <w:szCs w:val="22"/>
              </w:rPr>
              <w:t>25%</w:t>
            </w:r>
          </w:p>
        </w:tc>
        <w:tc>
          <w:tcPr>
            <w:tcW w:w="7809"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2EA88BF8" w14:textId="77777777" w:rsidR="009559AA" w:rsidRPr="00361737" w:rsidRDefault="009559AA" w:rsidP="00D85484">
            <w:pPr>
              <w:rPr>
                <w:rFonts w:asciiTheme="minorHAnsi" w:hAnsiTheme="minorHAnsi"/>
                <w:color w:val="000000"/>
                <w:sz w:val="22"/>
                <w:szCs w:val="22"/>
              </w:rPr>
            </w:pPr>
            <w:r w:rsidRPr="00361737">
              <w:rPr>
                <w:rFonts w:asciiTheme="minorHAnsi" w:hAnsiTheme="minorHAnsi"/>
                <w:color w:val="000000"/>
                <w:sz w:val="22"/>
                <w:szCs w:val="22"/>
              </w:rPr>
              <w:t>No exceed</w:t>
            </w:r>
            <w:r w:rsidR="00D85484">
              <w:rPr>
                <w:rFonts w:asciiTheme="minorHAnsi" w:hAnsiTheme="minorHAnsi"/>
                <w:color w:val="000000"/>
                <w:sz w:val="22"/>
                <w:szCs w:val="22"/>
              </w:rPr>
              <w:t>a</w:t>
            </w:r>
            <w:r w:rsidRPr="00361737">
              <w:rPr>
                <w:rFonts w:asciiTheme="minorHAnsi" w:hAnsiTheme="minorHAnsi"/>
                <w:color w:val="000000"/>
                <w:sz w:val="22"/>
                <w:szCs w:val="22"/>
              </w:rPr>
              <w:t>nces noted.</w:t>
            </w:r>
          </w:p>
        </w:tc>
      </w:tr>
      <w:tr w:rsidR="009559AA" w:rsidRPr="004574AD" w14:paraId="4AC8506F" w14:textId="77777777" w:rsidTr="002425BB">
        <w:trPr>
          <w:gridAfter w:val="1"/>
          <w:wAfter w:w="5179" w:type="dxa"/>
          <w:trHeight w:val="300"/>
        </w:trPr>
        <w:tc>
          <w:tcPr>
            <w:tcW w:w="2916" w:type="dxa"/>
            <w:vMerge/>
            <w:tcBorders>
              <w:top w:val="dotted" w:sz="4" w:space="0" w:color="auto"/>
              <w:left w:val="dotted" w:sz="4" w:space="0" w:color="auto"/>
              <w:bottom w:val="dotted" w:sz="4" w:space="0" w:color="auto"/>
              <w:right w:val="dotted" w:sz="4" w:space="0" w:color="auto"/>
            </w:tcBorders>
            <w:vAlign w:val="center"/>
            <w:hideMark/>
          </w:tcPr>
          <w:p w14:paraId="2E3672C5" w14:textId="77777777" w:rsidR="009559AA" w:rsidRPr="004574AD" w:rsidRDefault="009559AA" w:rsidP="0072157C">
            <w:pPr>
              <w:rPr>
                <w:rFonts w:asciiTheme="minorHAnsi" w:hAnsiTheme="minorHAnsi"/>
                <w:color w:val="000000"/>
                <w:sz w:val="22"/>
                <w:szCs w:val="22"/>
              </w:rPr>
            </w:pPr>
          </w:p>
        </w:tc>
        <w:tc>
          <w:tcPr>
            <w:tcW w:w="7809" w:type="dxa"/>
            <w:vMerge w:val="restart"/>
            <w:tcBorders>
              <w:top w:val="dotted" w:sz="4" w:space="0" w:color="auto"/>
              <w:left w:val="dotted" w:sz="4" w:space="0" w:color="auto"/>
              <w:bottom w:val="dotted" w:sz="4" w:space="0" w:color="auto"/>
              <w:right w:val="dotted" w:sz="4" w:space="0" w:color="auto"/>
            </w:tcBorders>
            <w:shd w:val="clear" w:color="auto" w:fill="auto"/>
            <w:noWrap/>
            <w:hideMark/>
          </w:tcPr>
          <w:p w14:paraId="79DDBDD3" w14:textId="77777777" w:rsidR="009559AA" w:rsidRPr="00361737" w:rsidRDefault="009559AA" w:rsidP="0011489C">
            <w:pPr>
              <w:rPr>
                <w:rFonts w:asciiTheme="minorHAnsi" w:hAnsiTheme="minorHAnsi"/>
                <w:color w:val="000000"/>
                <w:sz w:val="22"/>
                <w:szCs w:val="22"/>
              </w:rPr>
            </w:pPr>
            <w:r w:rsidRPr="00361737">
              <w:rPr>
                <w:rFonts w:asciiTheme="minorHAnsi" w:hAnsiTheme="minorHAnsi"/>
                <w:color w:val="000000"/>
                <w:sz w:val="22"/>
                <w:szCs w:val="22"/>
              </w:rPr>
              <w:t>Comments: None.</w:t>
            </w:r>
          </w:p>
        </w:tc>
      </w:tr>
      <w:tr w:rsidR="009559AA" w:rsidRPr="004574AD" w14:paraId="327FCF0B" w14:textId="77777777" w:rsidTr="002425BB">
        <w:trPr>
          <w:gridAfter w:val="1"/>
          <w:wAfter w:w="5179" w:type="dxa"/>
          <w:trHeight w:val="300"/>
        </w:trPr>
        <w:tc>
          <w:tcPr>
            <w:tcW w:w="2916" w:type="dxa"/>
            <w:vMerge/>
            <w:tcBorders>
              <w:top w:val="dotted" w:sz="4" w:space="0" w:color="auto"/>
              <w:left w:val="dotted" w:sz="4" w:space="0" w:color="auto"/>
              <w:bottom w:val="dotted" w:sz="4" w:space="0" w:color="auto"/>
              <w:right w:val="dotted" w:sz="4" w:space="0" w:color="auto"/>
            </w:tcBorders>
            <w:vAlign w:val="center"/>
            <w:hideMark/>
          </w:tcPr>
          <w:p w14:paraId="01C28F77" w14:textId="77777777" w:rsidR="009559AA" w:rsidRPr="004574AD" w:rsidRDefault="009559AA" w:rsidP="0072157C">
            <w:pPr>
              <w:rPr>
                <w:rFonts w:asciiTheme="minorHAnsi" w:hAnsiTheme="minorHAnsi"/>
                <w:color w:val="000000"/>
                <w:sz w:val="22"/>
                <w:szCs w:val="22"/>
              </w:rPr>
            </w:pPr>
          </w:p>
        </w:tc>
        <w:tc>
          <w:tcPr>
            <w:tcW w:w="7809" w:type="dxa"/>
            <w:vMerge/>
            <w:tcBorders>
              <w:top w:val="dotted" w:sz="4" w:space="0" w:color="auto"/>
              <w:left w:val="dotted" w:sz="4" w:space="0" w:color="auto"/>
              <w:bottom w:val="dotted" w:sz="4" w:space="0" w:color="auto"/>
              <w:right w:val="dotted" w:sz="4" w:space="0" w:color="auto"/>
            </w:tcBorders>
            <w:vAlign w:val="center"/>
            <w:hideMark/>
          </w:tcPr>
          <w:p w14:paraId="2006733E" w14:textId="77777777" w:rsidR="009559AA" w:rsidRPr="004574AD" w:rsidRDefault="009559AA" w:rsidP="0072157C">
            <w:pPr>
              <w:rPr>
                <w:rFonts w:asciiTheme="minorHAnsi" w:hAnsiTheme="minorHAnsi"/>
                <w:color w:val="000000"/>
                <w:sz w:val="22"/>
                <w:szCs w:val="22"/>
              </w:rPr>
            </w:pPr>
          </w:p>
        </w:tc>
      </w:tr>
      <w:tr w:rsidR="009559AA" w:rsidRPr="004574AD" w14:paraId="7BF70C5A" w14:textId="77777777" w:rsidTr="002425BB">
        <w:trPr>
          <w:gridAfter w:val="1"/>
          <w:wAfter w:w="5179" w:type="dxa"/>
          <w:trHeight w:val="300"/>
        </w:trPr>
        <w:tc>
          <w:tcPr>
            <w:tcW w:w="2916" w:type="dxa"/>
            <w:tcBorders>
              <w:bottom w:val="dotted" w:sz="4" w:space="0" w:color="auto"/>
            </w:tcBorders>
            <w:shd w:val="clear" w:color="auto" w:fill="auto"/>
            <w:hideMark/>
          </w:tcPr>
          <w:p w14:paraId="6C36A858" w14:textId="77777777" w:rsidR="009559AA" w:rsidRPr="004574AD" w:rsidRDefault="009559AA" w:rsidP="002911AD">
            <w:pPr>
              <w:rPr>
                <w:rFonts w:asciiTheme="minorHAnsi" w:hAnsiTheme="minorHAnsi"/>
                <w:color w:val="000000"/>
                <w:sz w:val="22"/>
                <w:szCs w:val="22"/>
              </w:rPr>
            </w:pPr>
            <w:r>
              <w:br w:type="page"/>
            </w:r>
          </w:p>
        </w:tc>
        <w:tc>
          <w:tcPr>
            <w:tcW w:w="7809" w:type="dxa"/>
            <w:tcBorders>
              <w:bottom w:val="dotted" w:sz="4" w:space="0" w:color="auto"/>
            </w:tcBorders>
            <w:shd w:val="clear" w:color="auto" w:fill="auto"/>
            <w:hideMark/>
          </w:tcPr>
          <w:p w14:paraId="07E51F86" w14:textId="77777777" w:rsidR="009559AA" w:rsidRPr="004574AD" w:rsidRDefault="009559AA" w:rsidP="002911AD">
            <w:pPr>
              <w:rPr>
                <w:rFonts w:asciiTheme="minorHAnsi" w:hAnsiTheme="minorHAnsi"/>
                <w:color w:val="000000"/>
                <w:sz w:val="22"/>
                <w:szCs w:val="22"/>
              </w:rPr>
            </w:pPr>
          </w:p>
        </w:tc>
      </w:tr>
      <w:tr w:rsidR="009559AA" w:rsidRPr="004574AD" w14:paraId="097A765F" w14:textId="77777777" w:rsidTr="002425BB">
        <w:trPr>
          <w:gridAfter w:val="1"/>
          <w:wAfter w:w="5179" w:type="dxa"/>
          <w:trHeight w:val="300"/>
        </w:trPr>
        <w:tc>
          <w:tcPr>
            <w:tcW w:w="2916"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4FA1CD22" w14:textId="77777777" w:rsidR="009559AA" w:rsidRPr="004574AD" w:rsidRDefault="009559AA" w:rsidP="0072157C">
            <w:pPr>
              <w:rPr>
                <w:rFonts w:asciiTheme="minorHAnsi" w:hAnsiTheme="minorHAnsi"/>
                <w:color w:val="000000"/>
                <w:sz w:val="22"/>
                <w:szCs w:val="22"/>
              </w:rPr>
            </w:pPr>
            <w:r w:rsidRPr="004574AD">
              <w:rPr>
                <w:rFonts w:asciiTheme="minorHAnsi" w:hAnsiTheme="minorHAnsi"/>
                <w:color w:val="000000"/>
                <w:sz w:val="22"/>
                <w:szCs w:val="22"/>
              </w:rPr>
              <w:t>Continuing Calibration Verification (CCV)</w:t>
            </w:r>
          </w:p>
        </w:tc>
        <w:tc>
          <w:tcPr>
            <w:tcW w:w="7809"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0D4775AF" w14:textId="77777777" w:rsidR="009559AA" w:rsidRPr="004574AD" w:rsidRDefault="009559AA" w:rsidP="00854D65">
            <w:pPr>
              <w:rPr>
                <w:rFonts w:asciiTheme="minorHAnsi" w:hAnsiTheme="minorHAnsi"/>
                <w:color w:val="000000"/>
                <w:sz w:val="22"/>
                <w:szCs w:val="22"/>
              </w:rPr>
            </w:pPr>
            <w:r w:rsidRPr="004574AD">
              <w:rPr>
                <w:rFonts w:asciiTheme="minorHAnsi" w:hAnsiTheme="minorHAnsi"/>
                <w:color w:val="000000"/>
                <w:sz w:val="22"/>
                <w:szCs w:val="22"/>
              </w:rPr>
              <w:t xml:space="preserve">Continuing calibration standards were run every </w:t>
            </w:r>
            <w:r>
              <w:rPr>
                <w:rFonts w:asciiTheme="minorHAnsi" w:hAnsiTheme="minorHAnsi"/>
                <w:color w:val="000000"/>
                <w:sz w:val="22"/>
                <w:szCs w:val="22"/>
              </w:rPr>
              <w:t>24</w:t>
            </w:r>
            <w:r w:rsidRPr="002F1459">
              <w:rPr>
                <w:rFonts w:asciiTheme="minorHAnsi" w:hAnsiTheme="minorHAnsi"/>
                <w:color w:val="000000"/>
                <w:sz w:val="22"/>
                <w:szCs w:val="22"/>
              </w:rPr>
              <w:t xml:space="preserve"> hours to ensure that initial calibration is still valid</w:t>
            </w:r>
            <w:r w:rsidRPr="004574AD">
              <w:rPr>
                <w:rFonts w:asciiTheme="minorHAnsi" w:hAnsiTheme="minorHAnsi"/>
                <w:color w:val="000000"/>
                <w:sz w:val="22"/>
                <w:szCs w:val="22"/>
              </w:rPr>
              <w:t>.</w:t>
            </w:r>
          </w:p>
        </w:tc>
      </w:tr>
      <w:tr w:rsidR="009559AA" w:rsidRPr="004574AD" w14:paraId="6A59505C" w14:textId="77777777" w:rsidTr="002425BB">
        <w:trPr>
          <w:gridAfter w:val="1"/>
          <w:wAfter w:w="5179" w:type="dxa"/>
          <w:trHeight w:val="615"/>
        </w:trPr>
        <w:tc>
          <w:tcPr>
            <w:tcW w:w="2916" w:type="dxa"/>
            <w:vMerge/>
            <w:tcBorders>
              <w:top w:val="dotted" w:sz="4" w:space="0" w:color="auto"/>
              <w:left w:val="dotted" w:sz="4" w:space="0" w:color="auto"/>
              <w:bottom w:val="dotted" w:sz="4" w:space="0" w:color="auto"/>
              <w:right w:val="dotted" w:sz="4" w:space="0" w:color="auto"/>
            </w:tcBorders>
            <w:vAlign w:val="center"/>
            <w:hideMark/>
          </w:tcPr>
          <w:p w14:paraId="3A1BCC0A" w14:textId="77777777" w:rsidR="009559AA" w:rsidRPr="004574AD" w:rsidRDefault="009559AA" w:rsidP="0072157C">
            <w:pPr>
              <w:rPr>
                <w:rFonts w:asciiTheme="minorHAnsi" w:hAnsiTheme="minorHAnsi"/>
                <w:color w:val="000000"/>
                <w:sz w:val="22"/>
                <w:szCs w:val="22"/>
              </w:rPr>
            </w:pPr>
          </w:p>
        </w:tc>
        <w:tc>
          <w:tcPr>
            <w:tcW w:w="7809" w:type="dxa"/>
            <w:vMerge/>
            <w:tcBorders>
              <w:top w:val="dotted" w:sz="4" w:space="0" w:color="auto"/>
              <w:left w:val="dotted" w:sz="4" w:space="0" w:color="auto"/>
              <w:bottom w:val="dotted" w:sz="4" w:space="0" w:color="auto"/>
              <w:right w:val="dotted" w:sz="4" w:space="0" w:color="auto"/>
            </w:tcBorders>
            <w:vAlign w:val="center"/>
            <w:hideMark/>
          </w:tcPr>
          <w:p w14:paraId="576F77F2" w14:textId="77777777" w:rsidR="009559AA" w:rsidRPr="004574AD" w:rsidRDefault="009559AA" w:rsidP="0072157C">
            <w:pPr>
              <w:rPr>
                <w:rFonts w:asciiTheme="minorHAnsi" w:hAnsiTheme="minorHAnsi"/>
                <w:color w:val="000000"/>
                <w:sz w:val="22"/>
                <w:szCs w:val="22"/>
              </w:rPr>
            </w:pPr>
          </w:p>
        </w:tc>
      </w:tr>
      <w:tr w:rsidR="009559AA" w:rsidRPr="004574AD" w14:paraId="104011D0" w14:textId="77777777" w:rsidTr="002425BB">
        <w:trPr>
          <w:gridAfter w:val="1"/>
          <w:wAfter w:w="5179" w:type="dxa"/>
          <w:trHeight w:val="300"/>
        </w:trPr>
        <w:tc>
          <w:tcPr>
            <w:tcW w:w="2916"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7F6CC444" w14:textId="77777777" w:rsidR="009559AA" w:rsidRPr="00C245CD" w:rsidRDefault="009559AA" w:rsidP="00D61DAB">
            <w:pPr>
              <w:rPr>
                <w:rFonts w:asciiTheme="minorHAnsi" w:hAnsiTheme="minorHAnsi"/>
                <w:sz w:val="22"/>
                <w:szCs w:val="22"/>
              </w:rPr>
            </w:pPr>
            <w:r w:rsidRPr="008946FE">
              <w:rPr>
                <w:rFonts w:asciiTheme="minorHAnsi" w:hAnsiTheme="minorHAnsi"/>
                <w:sz w:val="22"/>
                <w:szCs w:val="22"/>
              </w:rPr>
              <w:t xml:space="preserve">Individual </w:t>
            </w:r>
            <w:r>
              <w:rPr>
                <w:rFonts w:asciiTheme="minorHAnsi" w:hAnsiTheme="minorHAnsi"/>
                <w:sz w:val="22"/>
                <w:szCs w:val="22"/>
              </w:rPr>
              <w:t xml:space="preserve">RSD </w:t>
            </w:r>
            <w:r>
              <w:rPr>
                <w:rFonts w:asciiTheme="minorHAnsi" w:hAnsiTheme="minorHAnsi" w:cstheme="minorHAnsi"/>
                <w:sz w:val="22"/>
                <w:szCs w:val="22"/>
              </w:rPr>
              <w:t>≤</w:t>
            </w:r>
            <w:r>
              <w:rPr>
                <w:rFonts w:asciiTheme="minorHAnsi" w:hAnsiTheme="minorHAnsi"/>
                <w:sz w:val="22"/>
                <w:szCs w:val="22"/>
              </w:rPr>
              <w:t xml:space="preserve">25%; </w:t>
            </w:r>
            <w:r w:rsidRPr="008946FE">
              <w:rPr>
                <w:rFonts w:asciiTheme="minorHAnsi" w:hAnsiTheme="minorHAnsi"/>
                <w:sz w:val="22"/>
                <w:szCs w:val="22"/>
              </w:rPr>
              <w:t xml:space="preserve">Mean RSD </w:t>
            </w:r>
            <w:r>
              <w:rPr>
                <w:rFonts w:asciiTheme="minorHAnsi" w:hAnsiTheme="minorHAnsi" w:cstheme="minorHAnsi"/>
                <w:sz w:val="22"/>
                <w:szCs w:val="22"/>
              </w:rPr>
              <w:t>≤</w:t>
            </w:r>
            <w:r>
              <w:rPr>
                <w:rFonts w:asciiTheme="minorHAnsi" w:hAnsiTheme="minorHAnsi"/>
                <w:sz w:val="22"/>
                <w:szCs w:val="22"/>
              </w:rPr>
              <w:t>20%</w:t>
            </w:r>
          </w:p>
          <w:p w14:paraId="0AB265A9" w14:textId="77777777" w:rsidR="009559AA" w:rsidRPr="00F02019" w:rsidRDefault="009559AA" w:rsidP="008946FE">
            <w:pPr>
              <w:rPr>
                <w:rFonts w:asciiTheme="minorHAnsi" w:hAnsiTheme="minorHAnsi"/>
                <w:sz w:val="22"/>
                <w:szCs w:val="22"/>
              </w:rPr>
            </w:pPr>
          </w:p>
        </w:tc>
        <w:tc>
          <w:tcPr>
            <w:tcW w:w="7809"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78F2A8BB" w14:textId="77777777" w:rsidR="009559AA" w:rsidRPr="00361737" w:rsidRDefault="009559AA" w:rsidP="00D85484">
            <w:pPr>
              <w:rPr>
                <w:rFonts w:asciiTheme="minorHAnsi" w:hAnsiTheme="minorHAnsi"/>
                <w:color w:val="000000"/>
                <w:sz w:val="22"/>
                <w:szCs w:val="22"/>
              </w:rPr>
            </w:pPr>
            <w:r>
              <w:rPr>
                <w:rFonts w:asciiTheme="minorHAnsi" w:hAnsiTheme="minorHAnsi"/>
                <w:color w:val="000000"/>
                <w:sz w:val="22"/>
                <w:szCs w:val="22"/>
              </w:rPr>
              <w:t xml:space="preserve">No </w:t>
            </w:r>
            <w:r w:rsidRPr="00361737">
              <w:rPr>
                <w:rFonts w:asciiTheme="minorHAnsi" w:hAnsiTheme="minorHAnsi"/>
                <w:color w:val="000000"/>
                <w:sz w:val="22"/>
                <w:szCs w:val="22"/>
              </w:rPr>
              <w:t>exceed</w:t>
            </w:r>
            <w:r w:rsidR="00D85484">
              <w:rPr>
                <w:rFonts w:asciiTheme="minorHAnsi" w:hAnsiTheme="minorHAnsi"/>
                <w:color w:val="000000"/>
                <w:sz w:val="22"/>
                <w:szCs w:val="22"/>
              </w:rPr>
              <w:t>a</w:t>
            </w:r>
            <w:r w:rsidRPr="00361737">
              <w:rPr>
                <w:rFonts w:asciiTheme="minorHAnsi" w:hAnsiTheme="minorHAnsi"/>
                <w:color w:val="000000"/>
                <w:sz w:val="22"/>
                <w:szCs w:val="22"/>
              </w:rPr>
              <w:t>nces noted.</w:t>
            </w:r>
          </w:p>
        </w:tc>
      </w:tr>
      <w:tr w:rsidR="009559AA" w:rsidRPr="004574AD" w14:paraId="1EED3439" w14:textId="77777777" w:rsidTr="002425BB">
        <w:trPr>
          <w:gridAfter w:val="1"/>
          <w:wAfter w:w="5179" w:type="dxa"/>
          <w:trHeight w:val="300"/>
        </w:trPr>
        <w:tc>
          <w:tcPr>
            <w:tcW w:w="2916" w:type="dxa"/>
            <w:vMerge/>
            <w:tcBorders>
              <w:top w:val="dotted" w:sz="4" w:space="0" w:color="auto"/>
              <w:left w:val="dotted" w:sz="4" w:space="0" w:color="auto"/>
              <w:bottom w:val="dotted" w:sz="4" w:space="0" w:color="auto"/>
              <w:right w:val="dotted" w:sz="4" w:space="0" w:color="auto"/>
            </w:tcBorders>
            <w:vAlign w:val="center"/>
            <w:hideMark/>
          </w:tcPr>
          <w:p w14:paraId="04F8000E" w14:textId="77777777" w:rsidR="009559AA" w:rsidRPr="004574AD" w:rsidRDefault="009559AA" w:rsidP="0072157C">
            <w:pPr>
              <w:rPr>
                <w:rFonts w:asciiTheme="minorHAnsi" w:hAnsiTheme="minorHAnsi"/>
                <w:color w:val="000000"/>
                <w:sz w:val="22"/>
                <w:szCs w:val="22"/>
              </w:rPr>
            </w:pPr>
          </w:p>
        </w:tc>
        <w:tc>
          <w:tcPr>
            <w:tcW w:w="7809" w:type="dxa"/>
            <w:vMerge w:val="restart"/>
            <w:tcBorders>
              <w:top w:val="dotted" w:sz="4" w:space="0" w:color="auto"/>
              <w:left w:val="dotted" w:sz="4" w:space="0" w:color="auto"/>
              <w:bottom w:val="dotted" w:sz="4" w:space="0" w:color="auto"/>
              <w:right w:val="dotted" w:sz="4" w:space="0" w:color="auto"/>
            </w:tcBorders>
            <w:shd w:val="clear" w:color="auto" w:fill="auto"/>
            <w:noWrap/>
            <w:hideMark/>
          </w:tcPr>
          <w:p w14:paraId="3926C1FF" w14:textId="77777777" w:rsidR="009559AA" w:rsidRPr="00F70EC6" w:rsidRDefault="009559AA" w:rsidP="00DF0F61">
            <w:pPr>
              <w:autoSpaceDE w:val="0"/>
              <w:autoSpaceDN w:val="0"/>
              <w:adjustRightInd w:val="0"/>
              <w:rPr>
                <w:rFonts w:asciiTheme="minorHAnsi" w:hAnsiTheme="minorHAnsi" w:cs="Arial"/>
                <w:sz w:val="22"/>
                <w:szCs w:val="22"/>
              </w:rPr>
            </w:pPr>
            <w:r w:rsidRPr="00361737">
              <w:rPr>
                <w:rFonts w:asciiTheme="minorHAnsi" w:hAnsiTheme="minorHAnsi"/>
                <w:color w:val="000000"/>
                <w:sz w:val="22"/>
                <w:szCs w:val="22"/>
              </w:rPr>
              <w:t>Comments</w:t>
            </w:r>
            <w:r w:rsidRPr="00F70EC6">
              <w:rPr>
                <w:rFonts w:asciiTheme="minorHAnsi" w:hAnsiTheme="minorHAnsi"/>
                <w:color w:val="000000"/>
                <w:sz w:val="22"/>
                <w:szCs w:val="22"/>
              </w:rPr>
              <w:t xml:space="preserve">: </w:t>
            </w:r>
            <w:r>
              <w:rPr>
                <w:rFonts w:asciiTheme="minorHAnsi" w:hAnsiTheme="minorHAnsi" w:cs="Arial"/>
                <w:sz w:val="22"/>
                <w:szCs w:val="22"/>
              </w:rPr>
              <w:t>None.</w:t>
            </w:r>
          </w:p>
        </w:tc>
      </w:tr>
      <w:tr w:rsidR="009559AA" w:rsidRPr="004574AD" w14:paraId="18B8A13C" w14:textId="77777777" w:rsidTr="002425BB">
        <w:trPr>
          <w:gridAfter w:val="1"/>
          <w:wAfter w:w="5179" w:type="dxa"/>
          <w:trHeight w:val="300"/>
        </w:trPr>
        <w:tc>
          <w:tcPr>
            <w:tcW w:w="2916" w:type="dxa"/>
            <w:vMerge/>
            <w:tcBorders>
              <w:top w:val="dotted" w:sz="4" w:space="0" w:color="auto"/>
              <w:left w:val="dotted" w:sz="4" w:space="0" w:color="auto"/>
              <w:bottom w:val="dotted" w:sz="4" w:space="0" w:color="auto"/>
              <w:right w:val="dotted" w:sz="4" w:space="0" w:color="auto"/>
            </w:tcBorders>
            <w:vAlign w:val="center"/>
            <w:hideMark/>
          </w:tcPr>
          <w:p w14:paraId="0CF9275B" w14:textId="77777777" w:rsidR="009559AA" w:rsidRPr="004574AD" w:rsidRDefault="009559AA" w:rsidP="0072157C">
            <w:pPr>
              <w:rPr>
                <w:rFonts w:asciiTheme="minorHAnsi" w:hAnsiTheme="minorHAnsi"/>
                <w:color w:val="000000"/>
                <w:sz w:val="22"/>
                <w:szCs w:val="22"/>
              </w:rPr>
            </w:pPr>
          </w:p>
        </w:tc>
        <w:tc>
          <w:tcPr>
            <w:tcW w:w="7809" w:type="dxa"/>
            <w:vMerge/>
            <w:tcBorders>
              <w:top w:val="dotted" w:sz="4" w:space="0" w:color="auto"/>
              <w:left w:val="dotted" w:sz="4" w:space="0" w:color="auto"/>
              <w:bottom w:val="dotted" w:sz="4" w:space="0" w:color="auto"/>
              <w:right w:val="dotted" w:sz="4" w:space="0" w:color="auto"/>
            </w:tcBorders>
            <w:vAlign w:val="center"/>
            <w:hideMark/>
          </w:tcPr>
          <w:p w14:paraId="4D678DD2" w14:textId="77777777" w:rsidR="009559AA" w:rsidRPr="004574AD" w:rsidRDefault="009559AA" w:rsidP="0072157C">
            <w:pPr>
              <w:rPr>
                <w:rFonts w:asciiTheme="minorHAnsi" w:hAnsiTheme="minorHAnsi"/>
                <w:color w:val="000000"/>
                <w:sz w:val="22"/>
                <w:szCs w:val="22"/>
              </w:rPr>
            </w:pPr>
          </w:p>
        </w:tc>
      </w:tr>
    </w:tbl>
    <w:p w14:paraId="7E0E3C81" w14:textId="77777777" w:rsidR="00F91106" w:rsidRPr="004574AD" w:rsidRDefault="00F91106" w:rsidP="00E456FF">
      <w:pPr>
        <w:rPr>
          <w:rFonts w:asciiTheme="minorHAnsi" w:hAnsiTheme="minorHAnsi"/>
          <w:sz w:val="22"/>
          <w:szCs w:val="22"/>
        </w:rPr>
      </w:pPr>
    </w:p>
    <w:sectPr w:rsidR="00F91106" w:rsidRPr="004574AD" w:rsidSect="00326005">
      <w:headerReference w:type="default" r:id="rId8"/>
      <w:footerReference w:type="default" r:id="rId9"/>
      <w:pgSz w:w="12240" w:h="15840" w:code="1"/>
      <w:pgMar w:top="1440" w:right="1440" w:bottom="1440" w:left="1440" w:header="720" w:footer="288"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F08D5C" w14:textId="77777777" w:rsidR="00C71D3B" w:rsidRDefault="00C71D3B">
      <w:r>
        <w:separator/>
      </w:r>
    </w:p>
  </w:endnote>
  <w:endnote w:type="continuationSeparator" w:id="0">
    <w:p w14:paraId="17F3053A" w14:textId="77777777" w:rsidR="00C71D3B" w:rsidRDefault="00C71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EE457" w14:textId="77777777" w:rsidR="00C71D3B" w:rsidRPr="00CF236D" w:rsidRDefault="00C71D3B">
    <w:pPr>
      <w:tabs>
        <w:tab w:val="left" w:pos="0"/>
        <w:tab w:val="right" w:pos="8640"/>
      </w:tabs>
      <w:suppressAutoHyphens/>
      <w:jc w:val="center"/>
      <w:rPr>
        <w:rStyle w:val="PageNumber"/>
      </w:rPr>
    </w:pPr>
    <w:r w:rsidRPr="00CF236D">
      <w:t xml:space="preserve">Page </w:t>
    </w:r>
    <w:r w:rsidR="000F0F67">
      <w:fldChar w:fldCharType="begin"/>
    </w:r>
    <w:r w:rsidR="000F0F67">
      <w:instrText>page \* arabic</w:instrText>
    </w:r>
    <w:r w:rsidR="000F0F67">
      <w:fldChar w:fldCharType="separate"/>
    </w:r>
    <w:r w:rsidR="006474B9">
      <w:rPr>
        <w:noProof/>
      </w:rPr>
      <w:t>1</w:t>
    </w:r>
    <w:r w:rsidR="000F0F67">
      <w:rPr>
        <w:noProof/>
      </w:rPr>
      <w:fldChar w:fldCharType="end"/>
    </w:r>
    <w:r w:rsidRPr="00CF236D">
      <w:t xml:space="preserve"> of </w:t>
    </w:r>
    <w:r w:rsidR="00FB5AB2" w:rsidRPr="00CF236D">
      <w:rPr>
        <w:rStyle w:val="PageNumber"/>
      </w:rPr>
      <w:fldChar w:fldCharType="begin"/>
    </w:r>
    <w:r w:rsidRPr="00CF236D">
      <w:rPr>
        <w:rStyle w:val="PageNumber"/>
      </w:rPr>
      <w:instrText xml:space="preserve"> NUMPAGES </w:instrText>
    </w:r>
    <w:r w:rsidR="00FB5AB2" w:rsidRPr="00CF236D">
      <w:rPr>
        <w:rStyle w:val="PageNumber"/>
      </w:rPr>
      <w:fldChar w:fldCharType="separate"/>
    </w:r>
    <w:r w:rsidR="006474B9">
      <w:rPr>
        <w:rStyle w:val="PageNumber"/>
        <w:noProof/>
      </w:rPr>
      <w:t>3</w:t>
    </w:r>
    <w:r w:rsidR="00FB5AB2" w:rsidRPr="00CF236D">
      <w:rPr>
        <w:rStyle w:val="PageNumber"/>
      </w:rPr>
      <w:fldChar w:fldCharType="end"/>
    </w:r>
  </w:p>
  <w:p w14:paraId="37BAA038" w14:textId="77777777" w:rsidR="00C71D3B" w:rsidRDefault="00C71D3B">
    <w:pPr>
      <w:tabs>
        <w:tab w:val="left" w:pos="0"/>
        <w:tab w:val="right" w:pos="8640"/>
      </w:tabs>
      <w:suppressAutoHyphens/>
      <w:jc w:val="center"/>
      <w:rPr>
        <w:rStyle w:val="PageNumber"/>
      </w:rPr>
    </w:pPr>
  </w:p>
  <w:p w14:paraId="0DA14A2E" w14:textId="77777777" w:rsidR="00C71D3B" w:rsidRDefault="00C71D3B">
    <w:pPr>
      <w:tabs>
        <w:tab w:val="left" w:pos="0"/>
        <w:tab w:val="right" w:pos="8640"/>
      </w:tabs>
      <w:suppressAutoHyphens/>
      <w:jc w:val="center"/>
      <w:rPr>
        <w:rFonts w:ascii="Univers" w:hAnsi="Univers"/>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20C90F" w14:textId="77777777" w:rsidR="00C71D3B" w:rsidRDefault="00C71D3B">
      <w:r>
        <w:separator/>
      </w:r>
    </w:p>
  </w:footnote>
  <w:footnote w:type="continuationSeparator" w:id="0">
    <w:p w14:paraId="77FEE580" w14:textId="77777777" w:rsidR="00C71D3B" w:rsidRDefault="00C71D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2775" w14:textId="77777777" w:rsidR="00C71D3B" w:rsidRDefault="00AD78AE" w:rsidP="00826179">
    <w:pPr>
      <w:pStyle w:val="Heading2"/>
    </w:pPr>
    <w:r>
      <w:t>1</w:t>
    </w:r>
    <w:r w:rsidR="00397303">
      <w:t>5</w:t>
    </w:r>
    <w:r>
      <w:t>-0</w:t>
    </w:r>
    <w:r w:rsidR="00397303">
      <w:t>3</w:t>
    </w:r>
    <w:r w:rsidR="002C04BE">
      <w:t>50</w:t>
    </w:r>
    <w:r w:rsidR="000D4BF2">
      <w:t xml:space="preserve"> </w:t>
    </w:r>
    <w:r>
      <w:t xml:space="preserve">TPH/SHC </w:t>
    </w:r>
    <w:r w:rsidR="00C71D3B">
      <w:t>QA/QC Summary</w:t>
    </w:r>
  </w:p>
  <w:p w14:paraId="56E464A8" w14:textId="77777777" w:rsidR="00C71D3B" w:rsidRDefault="00C71D3B">
    <w:pPr>
      <w:pBdr>
        <w:bottom w:val="single" w:sz="4" w:space="1" w:color="auto"/>
      </w:pBdr>
      <w:tabs>
        <w:tab w:val="left" w:pos="0"/>
        <w:tab w:val="right" w:pos="8640"/>
      </w:tabs>
      <w:suppressAutoHyphens/>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4022E"/>
    <w:multiLevelType w:val="multilevel"/>
    <w:tmpl w:val="9F66BB88"/>
    <w:lvl w:ilvl="0">
      <w:start w:val="2"/>
      <w:numFmt w:val="decimalZero"/>
      <w:lvlText w:val="%1"/>
      <w:lvlJc w:val="left"/>
      <w:pPr>
        <w:tabs>
          <w:tab w:val="num" w:pos="810"/>
        </w:tabs>
        <w:ind w:left="810" w:hanging="810"/>
      </w:pPr>
      <w:rPr>
        <w:rFonts w:hint="default"/>
        <w:b/>
      </w:rPr>
    </w:lvl>
    <w:lvl w:ilvl="1">
      <w:start w:val="648"/>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 w15:restartNumberingAfterBreak="0">
    <w:nsid w:val="1F6F2C66"/>
    <w:multiLevelType w:val="hybridMultilevel"/>
    <w:tmpl w:val="FCCE1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E6939"/>
    <w:multiLevelType w:val="hybridMultilevel"/>
    <w:tmpl w:val="62864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677AE6"/>
    <w:multiLevelType w:val="multilevel"/>
    <w:tmpl w:val="5D1442C4"/>
    <w:lvl w:ilvl="0">
      <w:start w:val="2"/>
      <w:numFmt w:val="decimalZero"/>
      <w:lvlText w:val="%1"/>
      <w:lvlJc w:val="left"/>
      <w:pPr>
        <w:tabs>
          <w:tab w:val="num" w:pos="810"/>
        </w:tabs>
        <w:ind w:left="810" w:hanging="810"/>
      </w:pPr>
      <w:rPr>
        <w:rFonts w:hint="default"/>
        <w:b/>
      </w:rPr>
    </w:lvl>
    <w:lvl w:ilvl="1">
      <w:start w:val="647"/>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4" w15:restartNumberingAfterBreak="0">
    <w:nsid w:val="35A40C54"/>
    <w:multiLevelType w:val="multilevel"/>
    <w:tmpl w:val="69AEA4A4"/>
    <w:lvl w:ilvl="0">
      <w:start w:val="2"/>
      <w:numFmt w:val="decimalZero"/>
      <w:lvlText w:val="%1"/>
      <w:lvlJc w:val="left"/>
      <w:pPr>
        <w:tabs>
          <w:tab w:val="num" w:pos="810"/>
        </w:tabs>
        <w:ind w:left="810" w:hanging="810"/>
      </w:pPr>
      <w:rPr>
        <w:rFonts w:hint="default"/>
        <w:b/>
      </w:rPr>
    </w:lvl>
    <w:lvl w:ilvl="1">
      <w:start w:val="712"/>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5" w15:restartNumberingAfterBreak="0">
    <w:nsid w:val="371D033A"/>
    <w:multiLevelType w:val="hybridMultilevel"/>
    <w:tmpl w:val="E9EC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CC31CD"/>
    <w:multiLevelType w:val="hybridMultilevel"/>
    <w:tmpl w:val="6A18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607579"/>
    <w:multiLevelType w:val="multilevel"/>
    <w:tmpl w:val="DB06FF14"/>
    <w:lvl w:ilvl="0">
      <w:start w:val="2"/>
      <w:numFmt w:val="decimalZero"/>
      <w:lvlText w:val="%1"/>
      <w:lvlJc w:val="left"/>
      <w:pPr>
        <w:tabs>
          <w:tab w:val="num" w:pos="810"/>
        </w:tabs>
        <w:ind w:left="810" w:hanging="810"/>
      </w:pPr>
      <w:rPr>
        <w:rFonts w:hint="default"/>
        <w:b/>
      </w:rPr>
    </w:lvl>
    <w:lvl w:ilvl="1">
      <w:start w:val="670"/>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8" w15:restartNumberingAfterBreak="0">
    <w:nsid w:val="576B7AEE"/>
    <w:multiLevelType w:val="multilevel"/>
    <w:tmpl w:val="88D8644E"/>
    <w:lvl w:ilvl="0">
      <w:start w:val="2"/>
      <w:numFmt w:val="decimalZero"/>
      <w:lvlText w:val="%1"/>
      <w:lvlJc w:val="left"/>
      <w:pPr>
        <w:tabs>
          <w:tab w:val="num" w:pos="810"/>
        </w:tabs>
        <w:ind w:left="810" w:hanging="810"/>
      </w:pPr>
      <w:rPr>
        <w:rFonts w:hint="default"/>
        <w:b/>
      </w:rPr>
    </w:lvl>
    <w:lvl w:ilvl="1">
      <w:start w:val="712"/>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9" w15:restartNumberingAfterBreak="0">
    <w:nsid w:val="6B2A6878"/>
    <w:multiLevelType w:val="hybridMultilevel"/>
    <w:tmpl w:val="598CDD2E"/>
    <w:lvl w:ilvl="0" w:tplc="F620F25C">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8B6F42"/>
    <w:multiLevelType w:val="multilevel"/>
    <w:tmpl w:val="E6C0D37E"/>
    <w:lvl w:ilvl="0">
      <w:start w:val="2"/>
      <w:numFmt w:val="decimalZero"/>
      <w:lvlText w:val="%1"/>
      <w:lvlJc w:val="left"/>
      <w:pPr>
        <w:tabs>
          <w:tab w:val="num" w:pos="810"/>
        </w:tabs>
        <w:ind w:left="810" w:hanging="810"/>
      </w:pPr>
      <w:rPr>
        <w:rFonts w:hint="default"/>
        <w:b/>
      </w:rPr>
    </w:lvl>
    <w:lvl w:ilvl="1">
      <w:start w:val="712"/>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1" w15:restartNumberingAfterBreak="0">
    <w:nsid w:val="7AC77075"/>
    <w:multiLevelType w:val="multilevel"/>
    <w:tmpl w:val="FD740FB2"/>
    <w:lvl w:ilvl="0">
      <w:start w:val="3"/>
      <w:numFmt w:val="decimalZero"/>
      <w:lvlText w:val="%1"/>
      <w:lvlJc w:val="left"/>
      <w:pPr>
        <w:tabs>
          <w:tab w:val="num" w:pos="810"/>
        </w:tabs>
        <w:ind w:left="810" w:hanging="810"/>
      </w:pPr>
      <w:rPr>
        <w:rFonts w:hint="default"/>
        <w:b/>
      </w:rPr>
    </w:lvl>
    <w:lvl w:ilvl="1">
      <w:start w:val="173"/>
      <w:numFmt w:val="decimalZero"/>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2" w15:restartNumberingAfterBreak="0">
    <w:nsid w:val="7DCC611B"/>
    <w:multiLevelType w:val="hybridMultilevel"/>
    <w:tmpl w:val="55868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8"/>
  </w:num>
  <w:num w:numId="4">
    <w:abstractNumId w:val="4"/>
  </w:num>
  <w:num w:numId="5">
    <w:abstractNumId w:val="10"/>
  </w:num>
  <w:num w:numId="6">
    <w:abstractNumId w:val="11"/>
  </w:num>
  <w:num w:numId="7">
    <w:abstractNumId w:val="0"/>
  </w:num>
  <w:num w:numId="8">
    <w:abstractNumId w:val="9"/>
  </w:num>
  <w:num w:numId="9">
    <w:abstractNumId w:val="5"/>
  </w:num>
  <w:num w:numId="10">
    <w:abstractNumId w:val="6"/>
  </w:num>
  <w:num w:numId="11">
    <w:abstractNumId w:val="1"/>
  </w:num>
  <w:num w:numId="12">
    <w:abstractNumId w:val="2"/>
  </w:num>
  <w:num w:numId="13">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vine, Carla  R">
    <w15:presenceInfo w15:providerId="AD" w15:userId="S-1-5-21-129458132-137175273-21523540-195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43A5F"/>
    <w:rsid w:val="00000423"/>
    <w:rsid w:val="00000A33"/>
    <w:rsid w:val="00000F23"/>
    <w:rsid w:val="00004C46"/>
    <w:rsid w:val="00007C27"/>
    <w:rsid w:val="00010DB6"/>
    <w:rsid w:val="00011997"/>
    <w:rsid w:val="00011B49"/>
    <w:rsid w:val="000120A8"/>
    <w:rsid w:val="00013C7E"/>
    <w:rsid w:val="00014CED"/>
    <w:rsid w:val="00015913"/>
    <w:rsid w:val="00015941"/>
    <w:rsid w:val="000161CD"/>
    <w:rsid w:val="0002199C"/>
    <w:rsid w:val="00022F7C"/>
    <w:rsid w:val="00023CC3"/>
    <w:rsid w:val="00026379"/>
    <w:rsid w:val="000327AE"/>
    <w:rsid w:val="0003560E"/>
    <w:rsid w:val="00037B9D"/>
    <w:rsid w:val="000411C4"/>
    <w:rsid w:val="0004229A"/>
    <w:rsid w:val="0004522B"/>
    <w:rsid w:val="00045B8A"/>
    <w:rsid w:val="0004683B"/>
    <w:rsid w:val="0005078A"/>
    <w:rsid w:val="00051FB9"/>
    <w:rsid w:val="000527E0"/>
    <w:rsid w:val="00054E81"/>
    <w:rsid w:val="000557A9"/>
    <w:rsid w:val="0005731F"/>
    <w:rsid w:val="00060A42"/>
    <w:rsid w:val="000611D7"/>
    <w:rsid w:val="000626CB"/>
    <w:rsid w:val="00063ACA"/>
    <w:rsid w:val="00063E3D"/>
    <w:rsid w:val="00065195"/>
    <w:rsid w:val="00065893"/>
    <w:rsid w:val="000674F5"/>
    <w:rsid w:val="00067FAF"/>
    <w:rsid w:val="00070C52"/>
    <w:rsid w:val="00071375"/>
    <w:rsid w:val="00071CAD"/>
    <w:rsid w:val="00071E35"/>
    <w:rsid w:val="000738B0"/>
    <w:rsid w:val="00076FA9"/>
    <w:rsid w:val="00086584"/>
    <w:rsid w:val="00086A19"/>
    <w:rsid w:val="00090514"/>
    <w:rsid w:val="00093A40"/>
    <w:rsid w:val="00093E41"/>
    <w:rsid w:val="000952F4"/>
    <w:rsid w:val="00095C3C"/>
    <w:rsid w:val="00095F0A"/>
    <w:rsid w:val="0009744C"/>
    <w:rsid w:val="00097607"/>
    <w:rsid w:val="000A13F6"/>
    <w:rsid w:val="000A1973"/>
    <w:rsid w:val="000A2650"/>
    <w:rsid w:val="000A4E3F"/>
    <w:rsid w:val="000A6E2D"/>
    <w:rsid w:val="000B1110"/>
    <w:rsid w:val="000B13D6"/>
    <w:rsid w:val="000B3652"/>
    <w:rsid w:val="000B4ADD"/>
    <w:rsid w:val="000C0022"/>
    <w:rsid w:val="000C0203"/>
    <w:rsid w:val="000C1B77"/>
    <w:rsid w:val="000C43DC"/>
    <w:rsid w:val="000C7470"/>
    <w:rsid w:val="000D1545"/>
    <w:rsid w:val="000D4BF2"/>
    <w:rsid w:val="000D5469"/>
    <w:rsid w:val="000D67A8"/>
    <w:rsid w:val="000E0431"/>
    <w:rsid w:val="000E316D"/>
    <w:rsid w:val="000E3DCB"/>
    <w:rsid w:val="000E5CDC"/>
    <w:rsid w:val="000E7561"/>
    <w:rsid w:val="000E7AAE"/>
    <w:rsid w:val="000F0F67"/>
    <w:rsid w:val="000F10B0"/>
    <w:rsid w:val="000F28FD"/>
    <w:rsid w:val="000F2F53"/>
    <w:rsid w:val="000F53E3"/>
    <w:rsid w:val="00102DC4"/>
    <w:rsid w:val="001053F1"/>
    <w:rsid w:val="00105F73"/>
    <w:rsid w:val="0011489C"/>
    <w:rsid w:val="00115864"/>
    <w:rsid w:val="0011695F"/>
    <w:rsid w:val="00120A99"/>
    <w:rsid w:val="00125433"/>
    <w:rsid w:val="001265B0"/>
    <w:rsid w:val="001266D0"/>
    <w:rsid w:val="00126E4C"/>
    <w:rsid w:val="0013009B"/>
    <w:rsid w:val="00131D1A"/>
    <w:rsid w:val="001323D2"/>
    <w:rsid w:val="0013285C"/>
    <w:rsid w:val="00132CD2"/>
    <w:rsid w:val="00136BD4"/>
    <w:rsid w:val="00136C19"/>
    <w:rsid w:val="001373E5"/>
    <w:rsid w:val="00137667"/>
    <w:rsid w:val="001416A0"/>
    <w:rsid w:val="0014545B"/>
    <w:rsid w:val="00146157"/>
    <w:rsid w:val="00146933"/>
    <w:rsid w:val="00146A6C"/>
    <w:rsid w:val="0015051F"/>
    <w:rsid w:val="001515D7"/>
    <w:rsid w:val="00160ECF"/>
    <w:rsid w:val="0016148B"/>
    <w:rsid w:val="00162B58"/>
    <w:rsid w:val="00163830"/>
    <w:rsid w:val="00167CDF"/>
    <w:rsid w:val="0017020F"/>
    <w:rsid w:val="00172DBC"/>
    <w:rsid w:val="001740EB"/>
    <w:rsid w:val="00175866"/>
    <w:rsid w:val="00175883"/>
    <w:rsid w:val="001805CD"/>
    <w:rsid w:val="00180B63"/>
    <w:rsid w:val="001814A3"/>
    <w:rsid w:val="00183D78"/>
    <w:rsid w:val="00190F5A"/>
    <w:rsid w:val="001913BE"/>
    <w:rsid w:val="001917CF"/>
    <w:rsid w:val="001920FC"/>
    <w:rsid w:val="00192765"/>
    <w:rsid w:val="00193FA5"/>
    <w:rsid w:val="001968DE"/>
    <w:rsid w:val="001A0FF3"/>
    <w:rsid w:val="001A2B20"/>
    <w:rsid w:val="001A2FA9"/>
    <w:rsid w:val="001A4251"/>
    <w:rsid w:val="001A6EF9"/>
    <w:rsid w:val="001A714E"/>
    <w:rsid w:val="001A7BCF"/>
    <w:rsid w:val="001A7DAF"/>
    <w:rsid w:val="001B2A62"/>
    <w:rsid w:val="001B3065"/>
    <w:rsid w:val="001B6055"/>
    <w:rsid w:val="001B62E2"/>
    <w:rsid w:val="001B75FB"/>
    <w:rsid w:val="001C04FD"/>
    <w:rsid w:val="001C0576"/>
    <w:rsid w:val="001C375B"/>
    <w:rsid w:val="001C7B13"/>
    <w:rsid w:val="001D3426"/>
    <w:rsid w:val="001D3A0F"/>
    <w:rsid w:val="001D46A9"/>
    <w:rsid w:val="001D5350"/>
    <w:rsid w:val="001D683F"/>
    <w:rsid w:val="001E0462"/>
    <w:rsid w:val="001E126F"/>
    <w:rsid w:val="001E1DA0"/>
    <w:rsid w:val="001E1DEA"/>
    <w:rsid w:val="001E2CD6"/>
    <w:rsid w:val="001E7C5E"/>
    <w:rsid w:val="001F2EBC"/>
    <w:rsid w:val="001F2F25"/>
    <w:rsid w:val="001F4444"/>
    <w:rsid w:val="001F5ED6"/>
    <w:rsid w:val="001F60D7"/>
    <w:rsid w:val="002004F1"/>
    <w:rsid w:val="002028F2"/>
    <w:rsid w:val="0020358F"/>
    <w:rsid w:val="00205460"/>
    <w:rsid w:val="00210819"/>
    <w:rsid w:val="00213E34"/>
    <w:rsid w:val="002140C8"/>
    <w:rsid w:val="00215A01"/>
    <w:rsid w:val="00216009"/>
    <w:rsid w:val="00222D1E"/>
    <w:rsid w:val="002308C4"/>
    <w:rsid w:val="00230937"/>
    <w:rsid w:val="002315B2"/>
    <w:rsid w:val="002320C8"/>
    <w:rsid w:val="00233314"/>
    <w:rsid w:val="00234021"/>
    <w:rsid w:val="00234467"/>
    <w:rsid w:val="00236B98"/>
    <w:rsid w:val="00236CD2"/>
    <w:rsid w:val="00237E35"/>
    <w:rsid w:val="0024132F"/>
    <w:rsid w:val="0024255B"/>
    <w:rsid w:val="002425BB"/>
    <w:rsid w:val="00243BF4"/>
    <w:rsid w:val="00245AFE"/>
    <w:rsid w:val="00246FAC"/>
    <w:rsid w:val="00247D55"/>
    <w:rsid w:val="002519B2"/>
    <w:rsid w:val="00252CF8"/>
    <w:rsid w:val="002535D7"/>
    <w:rsid w:val="002546FA"/>
    <w:rsid w:val="00257143"/>
    <w:rsid w:val="002577B3"/>
    <w:rsid w:val="0026057C"/>
    <w:rsid w:val="002625AD"/>
    <w:rsid w:val="0026301F"/>
    <w:rsid w:val="002643CE"/>
    <w:rsid w:val="00264477"/>
    <w:rsid w:val="00264E33"/>
    <w:rsid w:val="00266B67"/>
    <w:rsid w:val="002671FF"/>
    <w:rsid w:val="0026726C"/>
    <w:rsid w:val="00267856"/>
    <w:rsid w:val="002720F1"/>
    <w:rsid w:val="0027312D"/>
    <w:rsid w:val="002762CE"/>
    <w:rsid w:val="002807A2"/>
    <w:rsid w:val="00281AAD"/>
    <w:rsid w:val="0028298E"/>
    <w:rsid w:val="00283949"/>
    <w:rsid w:val="002857C5"/>
    <w:rsid w:val="00285B2B"/>
    <w:rsid w:val="00286A1A"/>
    <w:rsid w:val="002911AD"/>
    <w:rsid w:val="002916D7"/>
    <w:rsid w:val="002923FC"/>
    <w:rsid w:val="002932DC"/>
    <w:rsid w:val="00295954"/>
    <w:rsid w:val="002A045B"/>
    <w:rsid w:val="002A0D73"/>
    <w:rsid w:val="002A3BD9"/>
    <w:rsid w:val="002A60CB"/>
    <w:rsid w:val="002A684C"/>
    <w:rsid w:val="002A7C8D"/>
    <w:rsid w:val="002B224C"/>
    <w:rsid w:val="002B2609"/>
    <w:rsid w:val="002B2CA0"/>
    <w:rsid w:val="002B504E"/>
    <w:rsid w:val="002B51F4"/>
    <w:rsid w:val="002B534B"/>
    <w:rsid w:val="002B5736"/>
    <w:rsid w:val="002B5AAA"/>
    <w:rsid w:val="002B66E9"/>
    <w:rsid w:val="002B6FB5"/>
    <w:rsid w:val="002C04BE"/>
    <w:rsid w:val="002C0583"/>
    <w:rsid w:val="002C07D8"/>
    <w:rsid w:val="002C3D58"/>
    <w:rsid w:val="002C4751"/>
    <w:rsid w:val="002C5B59"/>
    <w:rsid w:val="002C69F1"/>
    <w:rsid w:val="002D0158"/>
    <w:rsid w:val="002D2E35"/>
    <w:rsid w:val="002D2EA1"/>
    <w:rsid w:val="002D41E6"/>
    <w:rsid w:val="002D500C"/>
    <w:rsid w:val="002D6B0D"/>
    <w:rsid w:val="002D7036"/>
    <w:rsid w:val="002D7DC5"/>
    <w:rsid w:val="002E1EA5"/>
    <w:rsid w:val="002E2697"/>
    <w:rsid w:val="002E2941"/>
    <w:rsid w:val="002E2FEB"/>
    <w:rsid w:val="002E505A"/>
    <w:rsid w:val="002E61EE"/>
    <w:rsid w:val="002F0C0B"/>
    <w:rsid w:val="002F0E3C"/>
    <w:rsid w:val="002F0F38"/>
    <w:rsid w:val="002F1459"/>
    <w:rsid w:val="002F184A"/>
    <w:rsid w:val="002F1AB0"/>
    <w:rsid w:val="002F555A"/>
    <w:rsid w:val="002F5FA6"/>
    <w:rsid w:val="002F6547"/>
    <w:rsid w:val="00301832"/>
    <w:rsid w:val="003027AD"/>
    <w:rsid w:val="00303A28"/>
    <w:rsid w:val="00304ACA"/>
    <w:rsid w:val="003066AE"/>
    <w:rsid w:val="00307330"/>
    <w:rsid w:val="00311B31"/>
    <w:rsid w:val="003147CD"/>
    <w:rsid w:val="0031553B"/>
    <w:rsid w:val="0031616C"/>
    <w:rsid w:val="0031739F"/>
    <w:rsid w:val="00317A23"/>
    <w:rsid w:val="003213AA"/>
    <w:rsid w:val="00322E78"/>
    <w:rsid w:val="00324265"/>
    <w:rsid w:val="003256BA"/>
    <w:rsid w:val="00326005"/>
    <w:rsid w:val="00331A74"/>
    <w:rsid w:val="00332372"/>
    <w:rsid w:val="0033334A"/>
    <w:rsid w:val="0033630C"/>
    <w:rsid w:val="00341922"/>
    <w:rsid w:val="00341EE1"/>
    <w:rsid w:val="00341F72"/>
    <w:rsid w:val="00342424"/>
    <w:rsid w:val="0034578C"/>
    <w:rsid w:val="00346225"/>
    <w:rsid w:val="00346366"/>
    <w:rsid w:val="00347A26"/>
    <w:rsid w:val="00350218"/>
    <w:rsid w:val="00350747"/>
    <w:rsid w:val="00351563"/>
    <w:rsid w:val="0035190A"/>
    <w:rsid w:val="003519B4"/>
    <w:rsid w:val="00355768"/>
    <w:rsid w:val="003564EE"/>
    <w:rsid w:val="003578A8"/>
    <w:rsid w:val="00360CE2"/>
    <w:rsid w:val="00361737"/>
    <w:rsid w:val="00362E5D"/>
    <w:rsid w:val="00365F17"/>
    <w:rsid w:val="00371D81"/>
    <w:rsid w:val="003756BD"/>
    <w:rsid w:val="00375BDC"/>
    <w:rsid w:val="00376031"/>
    <w:rsid w:val="00376DC5"/>
    <w:rsid w:val="003822FB"/>
    <w:rsid w:val="003839BE"/>
    <w:rsid w:val="00383D2A"/>
    <w:rsid w:val="00385D88"/>
    <w:rsid w:val="00386A01"/>
    <w:rsid w:val="00387996"/>
    <w:rsid w:val="003933DE"/>
    <w:rsid w:val="003937AB"/>
    <w:rsid w:val="00394770"/>
    <w:rsid w:val="00395D32"/>
    <w:rsid w:val="0039607A"/>
    <w:rsid w:val="00397303"/>
    <w:rsid w:val="0039739C"/>
    <w:rsid w:val="00397430"/>
    <w:rsid w:val="003A38F1"/>
    <w:rsid w:val="003A4301"/>
    <w:rsid w:val="003A70AA"/>
    <w:rsid w:val="003B0695"/>
    <w:rsid w:val="003B13F9"/>
    <w:rsid w:val="003B207C"/>
    <w:rsid w:val="003B3411"/>
    <w:rsid w:val="003B4123"/>
    <w:rsid w:val="003B6CB7"/>
    <w:rsid w:val="003C1B97"/>
    <w:rsid w:val="003C2A10"/>
    <w:rsid w:val="003C310B"/>
    <w:rsid w:val="003C7C47"/>
    <w:rsid w:val="003D0043"/>
    <w:rsid w:val="003D30DC"/>
    <w:rsid w:val="003D568C"/>
    <w:rsid w:val="003E0FBF"/>
    <w:rsid w:val="003E327E"/>
    <w:rsid w:val="003E3AF9"/>
    <w:rsid w:val="003E3F4F"/>
    <w:rsid w:val="003E41B8"/>
    <w:rsid w:val="003F23E8"/>
    <w:rsid w:val="003F27D5"/>
    <w:rsid w:val="003F4208"/>
    <w:rsid w:val="003F433C"/>
    <w:rsid w:val="003F4653"/>
    <w:rsid w:val="003F562B"/>
    <w:rsid w:val="003F56F6"/>
    <w:rsid w:val="003F5D9A"/>
    <w:rsid w:val="003F79E7"/>
    <w:rsid w:val="00400366"/>
    <w:rsid w:val="00400A3D"/>
    <w:rsid w:val="004016A0"/>
    <w:rsid w:val="00403563"/>
    <w:rsid w:val="00406F09"/>
    <w:rsid w:val="00407B89"/>
    <w:rsid w:val="00410EA8"/>
    <w:rsid w:val="0041166A"/>
    <w:rsid w:val="004141B5"/>
    <w:rsid w:val="004156F5"/>
    <w:rsid w:val="004200F2"/>
    <w:rsid w:val="00421601"/>
    <w:rsid w:val="00421629"/>
    <w:rsid w:val="00423759"/>
    <w:rsid w:val="00424566"/>
    <w:rsid w:val="00427061"/>
    <w:rsid w:val="00427DC0"/>
    <w:rsid w:val="00430D46"/>
    <w:rsid w:val="0043203A"/>
    <w:rsid w:val="00434042"/>
    <w:rsid w:val="00440854"/>
    <w:rsid w:val="00445D5F"/>
    <w:rsid w:val="00452611"/>
    <w:rsid w:val="004528E5"/>
    <w:rsid w:val="00453260"/>
    <w:rsid w:val="004532BE"/>
    <w:rsid w:val="004539ED"/>
    <w:rsid w:val="004574AD"/>
    <w:rsid w:val="00457A00"/>
    <w:rsid w:val="00462F66"/>
    <w:rsid w:val="004642DA"/>
    <w:rsid w:val="004647E2"/>
    <w:rsid w:val="00464804"/>
    <w:rsid w:val="00470B19"/>
    <w:rsid w:val="00471A8C"/>
    <w:rsid w:val="004729A8"/>
    <w:rsid w:val="00474FEA"/>
    <w:rsid w:val="00475F57"/>
    <w:rsid w:val="004800AB"/>
    <w:rsid w:val="004837A0"/>
    <w:rsid w:val="004846DF"/>
    <w:rsid w:val="00484D26"/>
    <w:rsid w:val="004852C3"/>
    <w:rsid w:val="004872FB"/>
    <w:rsid w:val="004946D3"/>
    <w:rsid w:val="00495C7F"/>
    <w:rsid w:val="00497371"/>
    <w:rsid w:val="004A0E3B"/>
    <w:rsid w:val="004A13F6"/>
    <w:rsid w:val="004A18DD"/>
    <w:rsid w:val="004A3730"/>
    <w:rsid w:val="004A3933"/>
    <w:rsid w:val="004A6657"/>
    <w:rsid w:val="004A707B"/>
    <w:rsid w:val="004B181E"/>
    <w:rsid w:val="004B1AE1"/>
    <w:rsid w:val="004B4AD0"/>
    <w:rsid w:val="004B5324"/>
    <w:rsid w:val="004B7106"/>
    <w:rsid w:val="004B7451"/>
    <w:rsid w:val="004C3061"/>
    <w:rsid w:val="004C3131"/>
    <w:rsid w:val="004C34A6"/>
    <w:rsid w:val="004C4FA1"/>
    <w:rsid w:val="004C76C8"/>
    <w:rsid w:val="004D439E"/>
    <w:rsid w:val="004E10F0"/>
    <w:rsid w:val="004E1965"/>
    <w:rsid w:val="004E22C0"/>
    <w:rsid w:val="004E55F4"/>
    <w:rsid w:val="004F0BE9"/>
    <w:rsid w:val="004F2131"/>
    <w:rsid w:val="004F27C4"/>
    <w:rsid w:val="004F5627"/>
    <w:rsid w:val="004F58D9"/>
    <w:rsid w:val="00502161"/>
    <w:rsid w:val="0050217F"/>
    <w:rsid w:val="005052EB"/>
    <w:rsid w:val="00505C19"/>
    <w:rsid w:val="0050668F"/>
    <w:rsid w:val="00507074"/>
    <w:rsid w:val="00507687"/>
    <w:rsid w:val="00510A57"/>
    <w:rsid w:val="00513DD9"/>
    <w:rsid w:val="00514431"/>
    <w:rsid w:val="00515566"/>
    <w:rsid w:val="005165F8"/>
    <w:rsid w:val="00521566"/>
    <w:rsid w:val="00521C2D"/>
    <w:rsid w:val="00521EA2"/>
    <w:rsid w:val="0052343C"/>
    <w:rsid w:val="005241B8"/>
    <w:rsid w:val="00525D23"/>
    <w:rsid w:val="005313E5"/>
    <w:rsid w:val="005330E9"/>
    <w:rsid w:val="00533AC0"/>
    <w:rsid w:val="00534F4A"/>
    <w:rsid w:val="00536227"/>
    <w:rsid w:val="005369AE"/>
    <w:rsid w:val="005378F2"/>
    <w:rsid w:val="00540244"/>
    <w:rsid w:val="00540D37"/>
    <w:rsid w:val="005410FA"/>
    <w:rsid w:val="0054204A"/>
    <w:rsid w:val="005438C1"/>
    <w:rsid w:val="005458CB"/>
    <w:rsid w:val="00546AFC"/>
    <w:rsid w:val="00546D75"/>
    <w:rsid w:val="005477BC"/>
    <w:rsid w:val="005477E4"/>
    <w:rsid w:val="005525CC"/>
    <w:rsid w:val="005526D2"/>
    <w:rsid w:val="0055343F"/>
    <w:rsid w:val="005553E8"/>
    <w:rsid w:val="005557B1"/>
    <w:rsid w:val="00555C86"/>
    <w:rsid w:val="00556EF9"/>
    <w:rsid w:val="0056269E"/>
    <w:rsid w:val="0056379C"/>
    <w:rsid w:val="005638A7"/>
    <w:rsid w:val="00566ED9"/>
    <w:rsid w:val="00567206"/>
    <w:rsid w:val="005678CA"/>
    <w:rsid w:val="00570BAD"/>
    <w:rsid w:val="00572224"/>
    <w:rsid w:val="00575FED"/>
    <w:rsid w:val="00576F20"/>
    <w:rsid w:val="005812C9"/>
    <w:rsid w:val="0058200F"/>
    <w:rsid w:val="005858F8"/>
    <w:rsid w:val="00586A55"/>
    <w:rsid w:val="0058780B"/>
    <w:rsid w:val="005909B9"/>
    <w:rsid w:val="00591BF4"/>
    <w:rsid w:val="005930DD"/>
    <w:rsid w:val="005935B3"/>
    <w:rsid w:val="00594AE3"/>
    <w:rsid w:val="00595B43"/>
    <w:rsid w:val="005965B8"/>
    <w:rsid w:val="005968B6"/>
    <w:rsid w:val="00596EB2"/>
    <w:rsid w:val="005A0491"/>
    <w:rsid w:val="005A697F"/>
    <w:rsid w:val="005A6FA5"/>
    <w:rsid w:val="005A7F1A"/>
    <w:rsid w:val="005B0AF2"/>
    <w:rsid w:val="005B1513"/>
    <w:rsid w:val="005B3D1A"/>
    <w:rsid w:val="005B3F8D"/>
    <w:rsid w:val="005C0268"/>
    <w:rsid w:val="005C097D"/>
    <w:rsid w:val="005C3E4C"/>
    <w:rsid w:val="005C566F"/>
    <w:rsid w:val="005D1758"/>
    <w:rsid w:val="005D209D"/>
    <w:rsid w:val="005D2907"/>
    <w:rsid w:val="005D4DD3"/>
    <w:rsid w:val="005D6C61"/>
    <w:rsid w:val="005D7ABD"/>
    <w:rsid w:val="005E1D98"/>
    <w:rsid w:val="005E2103"/>
    <w:rsid w:val="005E371F"/>
    <w:rsid w:val="005E4813"/>
    <w:rsid w:val="005E5A79"/>
    <w:rsid w:val="005E6B27"/>
    <w:rsid w:val="005E6C8F"/>
    <w:rsid w:val="005F42CC"/>
    <w:rsid w:val="005F6E9C"/>
    <w:rsid w:val="00601490"/>
    <w:rsid w:val="00602FF9"/>
    <w:rsid w:val="00604152"/>
    <w:rsid w:val="00604330"/>
    <w:rsid w:val="00611BDC"/>
    <w:rsid w:val="006153D8"/>
    <w:rsid w:val="00615A6E"/>
    <w:rsid w:val="006200E6"/>
    <w:rsid w:val="006205A0"/>
    <w:rsid w:val="00621329"/>
    <w:rsid w:val="0062340A"/>
    <w:rsid w:val="00623DFB"/>
    <w:rsid w:val="0062575F"/>
    <w:rsid w:val="00626903"/>
    <w:rsid w:val="00627AD8"/>
    <w:rsid w:val="00630952"/>
    <w:rsid w:val="00631F63"/>
    <w:rsid w:val="006334C4"/>
    <w:rsid w:val="00641D5E"/>
    <w:rsid w:val="006421F1"/>
    <w:rsid w:val="00642610"/>
    <w:rsid w:val="00643A5F"/>
    <w:rsid w:val="00644447"/>
    <w:rsid w:val="006448AC"/>
    <w:rsid w:val="006474B9"/>
    <w:rsid w:val="00647AA9"/>
    <w:rsid w:val="00647B3C"/>
    <w:rsid w:val="00650E14"/>
    <w:rsid w:val="006522F1"/>
    <w:rsid w:val="006538AE"/>
    <w:rsid w:val="0065473A"/>
    <w:rsid w:val="00657EDB"/>
    <w:rsid w:val="00663FB1"/>
    <w:rsid w:val="00665102"/>
    <w:rsid w:val="00667B61"/>
    <w:rsid w:val="00671264"/>
    <w:rsid w:val="00673991"/>
    <w:rsid w:val="00674881"/>
    <w:rsid w:val="00674E91"/>
    <w:rsid w:val="00686C83"/>
    <w:rsid w:val="00687731"/>
    <w:rsid w:val="00687CE6"/>
    <w:rsid w:val="0069150A"/>
    <w:rsid w:val="00691BD7"/>
    <w:rsid w:val="00691BE9"/>
    <w:rsid w:val="00693993"/>
    <w:rsid w:val="00693E3F"/>
    <w:rsid w:val="00694445"/>
    <w:rsid w:val="006956B7"/>
    <w:rsid w:val="0069668A"/>
    <w:rsid w:val="006A077A"/>
    <w:rsid w:val="006A12E1"/>
    <w:rsid w:val="006A24D4"/>
    <w:rsid w:val="006A3949"/>
    <w:rsid w:val="006A54C2"/>
    <w:rsid w:val="006A70CC"/>
    <w:rsid w:val="006A7845"/>
    <w:rsid w:val="006B46B7"/>
    <w:rsid w:val="006B5F45"/>
    <w:rsid w:val="006B771A"/>
    <w:rsid w:val="006C127C"/>
    <w:rsid w:val="006C18A6"/>
    <w:rsid w:val="006C2BEB"/>
    <w:rsid w:val="006C39DC"/>
    <w:rsid w:val="006C3C17"/>
    <w:rsid w:val="006C4BDC"/>
    <w:rsid w:val="006C52CD"/>
    <w:rsid w:val="006C655E"/>
    <w:rsid w:val="006C6588"/>
    <w:rsid w:val="006D06E7"/>
    <w:rsid w:val="006D2F0D"/>
    <w:rsid w:val="006D3D2B"/>
    <w:rsid w:val="006D4612"/>
    <w:rsid w:val="006D59CE"/>
    <w:rsid w:val="006E239A"/>
    <w:rsid w:val="006E239D"/>
    <w:rsid w:val="006E26A5"/>
    <w:rsid w:val="006E5109"/>
    <w:rsid w:val="006E5111"/>
    <w:rsid w:val="006E5A33"/>
    <w:rsid w:val="006E5B22"/>
    <w:rsid w:val="006E699E"/>
    <w:rsid w:val="006E7E96"/>
    <w:rsid w:val="006F00F7"/>
    <w:rsid w:val="006F076A"/>
    <w:rsid w:val="006F0FFE"/>
    <w:rsid w:val="006F1F43"/>
    <w:rsid w:val="006F2010"/>
    <w:rsid w:val="006F28ED"/>
    <w:rsid w:val="006F48A0"/>
    <w:rsid w:val="006F605E"/>
    <w:rsid w:val="006F7D00"/>
    <w:rsid w:val="006F7D26"/>
    <w:rsid w:val="00700BC8"/>
    <w:rsid w:val="00700E8A"/>
    <w:rsid w:val="007012CB"/>
    <w:rsid w:val="007024D7"/>
    <w:rsid w:val="00703C2A"/>
    <w:rsid w:val="00703CA8"/>
    <w:rsid w:val="00705292"/>
    <w:rsid w:val="00705932"/>
    <w:rsid w:val="007121C8"/>
    <w:rsid w:val="00712491"/>
    <w:rsid w:val="00712627"/>
    <w:rsid w:val="00714DE9"/>
    <w:rsid w:val="007164F7"/>
    <w:rsid w:val="0072157C"/>
    <w:rsid w:val="00723687"/>
    <w:rsid w:val="0072417E"/>
    <w:rsid w:val="00724FBA"/>
    <w:rsid w:val="00726C6F"/>
    <w:rsid w:val="00726CEF"/>
    <w:rsid w:val="007279CD"/>
    <w:rsid w:val="007303E5"/>
    <w:rsid w:val="00730CB1"/>
    <w:rsid w:val="00731064"/>
    <w:rsid w:val="00731350"/>
    <w:rsid w:val="00732BF9"/>
    <w:rsid w:val="00733841"/>
    <w:rsid w:val="00734432"/>
    <w:rsid w:val="007348DD"/>
    <w:rsid w:val="00735E7A"/>
    <w:rsid w:val="007406CE"/>
    <w:rsid w:val="007449FD"/>
    <w:rsid w:val="007454AF"/>
    <w:rsid w:val="0074587B"/>
    <w:rsid w:val="0075055C"/>
    <w:rsid w:val="007511D4"/>
    <w:rsid w:val="00751F7B"/>
    <w:rsid w:val="00756598"/>
    <w:rsid w:val="00756846"/>
    <w:rsid w:val="007608D3"/>
    <w:rsid w:val="00760C89"/>
    <w:rsid w:val="00761C12"/>
    <w:rsid w:val="00761CAC"/>
    <w:rsid w:val="00763F09"/>
    <w:rsid w:val="00765393"/>
    <w:rsid w:val="00765AE6"/>
    <w:rsid w:val="0076792B"/>
    <w:rsid w:val="00767B51"/>
    <w:rsid w:val="00771381"/>
    <w:rsid w:val="0077397A"/>
    <w:rsid w:val="00774775"/>
    <w:rsid w:val="00776075"/>
    <w:rsid w:val="0077718E"/>
    <w:rsid w:val="0078109E"/>
    <w:rsid w:val="00781383"/>
    <w:rsid w:val="00781B18"/>
    <w:rsid w:val="0078491B"/>
    <w:rsid w:val="00784C40"/>
    <w:rsid w:val="00785237"/>
    <w:rsid w:val="00786583"/>
    <w:rsid w:val="00786697"/>
    <w:rsid w:val="00786821"/>
    <w:rsid w:val="00790730"/>
    <w:rsid w:val="00791CA1"/>
    <w:rsid w:val="007930DE"/>
    <w:rsid w:val="007931A8"/>
    <w:rsid w:val="007941F3"/>
    <w:rsid w:val="0079503E"/>
    <w:rsid w:val="00795531"/>
    <w:rsid w:val="007966A5"/>
    <w:rsid w:val="007A24CF"/>
    <w:rsid w:val="007A2520"/>
    <w:rsid w:val="007A303D"/>
    <w:rsid w:val="007A5E07"/>
    <w:rsid w:val="007B226E"/>
    <w:rsid w:val="007B3387"/>
    <w:rsid w:val="007B3DC7"/>
    <w:rsid w:val="007B5840"/>
    <w:rsid w:val="007B6A94"/>
    <w:rsid w:val="007B6AB5"/>
    <w:rsid w:val="007B7B41"/>
    <w:rsid w:val="007C2894"/>
    <w:rsid w:val="007C67F6"/>
    <w:rsid w:val="007C71FA"/>
    <w:rsid w:val="007C7C7F"/>
    <w:rsid w:val="007D0783"/>
    <w:rsid w:val="007D1A8E"/>
    <w:rsid w:val="007D1E7E"/>
    <w:rsid w:val="007D21F1"/>
    <w:rsid w:val="007D3095"/>
    <w:rsid w:val="007D3B4F"/>
    <w:rsid w:val="007D659D"/>
    <w:rsid w:val="007E03A1"/>
    <w:rsid w:val="007E05F5"/>
    <w:rsid w:val="007E1D23"/>
    <w:rsid w:val="007E7A54"/>
    <w:rsid w:val="007F0BC3"/>
    <w:rsid w:val="007F4E7C"/>
    <w:rsid w:val="00800F3A"/>
    <w:rsid w:val="00801533"/>
    <w:rsid w:val="008065ED"/>
    <w:rsid w:val="0080741F"/>
    <w:rsid w:val="00810BC2"/>
    <w:rsid w:val="00810D42"/>
    <w:rsid w:val="0081395C"/>
    <w:rsid w:val="008156CD"/>
    <w:rsid w:val="0082049C"/>
    <w:rsid w:val="008213A1"/>
    <w:rsid w:val="00821928"/>
    <w:rsid w:val="00821EB2"/>
    <w:rsid w:val="008236AA"/>
    <w:rsid w:val="008258B7"/>
    <w:rsid w:val="00826179"/>
    <w:rsid w:val="008305FF"/>
    <w:rsid w:val="00831A34"/>
    <w:rsid w:val="008347B9"/>
    <w:rsid w:val="00834D10"/>
    <w:rsid w:val="0083540F"/>
    <w:rsid w:val="00836B8C"/>
    <w:rsid w:val="00836FAE"/>
    <w:rsid w:val="00837131"/>
    <w:rsid w:val="00837B49"/>
    <w:rsid w:val="00840F8A"/>
    <w:rsid w:val="0084184B"/>
    <w:rsid w:val="00844324"/>
    <w:rsid w:val="008505EF"/>
    <w:rsid w:val="008541F3"/>
    <w:rsid w:val="00854D65"/>
    <w:rsid w:val="00855F13"/>
    <w:rsid w:val="00856BCC"/>
    <w:rsid w:val="00856BFA"/>
    <w:rsid w:val="008614C9"/>
    <w:rsid w:val="008628F6"/>
    <w:rsid w:val="0086642B"/>
    <w:rsid w:val="00867C6F"/>
    <w:rsid w:val="00867E0F"/>
    <w:rsid w:val="00872404"/>
    <w:rsid w:val="0087345F"/>
    <w:rsid w:val="00873B89"/>
    <w:rsid w:val="00882262"/>
    <w:rsid w:val="00884876"/>
    <w:rsid w:val="00885290"/>
    <w:rsid w:val="008867D3"/>
    <w:rsid w:val="00892247"/>
    <w:rsid w:val="0089248A"/>
    <w:rsid w:val="00892673"/>
    <w:rsid w:val="00893C3A"/>
    <w:rsid w:val="00893E8B"/>
    <w:rsid w:val="008946FE"/>
    <w:rsid w:val="00895D31"/>
    <w:rsid w:val="00896C60"/>
    <w:rsid w:val="00897F33"/>
    <w:rsid w:val="008B038F"/>
    <w:rsid w:val="008B08D7"/>
    <w:rsid w:val="008B1D3F"/>
    <w:rsid w:val="008B24DC"/>
    <w:rsid w:val="008B27B1"/>
    <w:rsid w:val="008B6244"/>
    <w:rsid w:val="008B6ED4"/>
    <w:rsid w:val="008B7497"/>
    <w:rsid w:val="008C4F8D"/>
    <w:rsid w:val="008C5403"/>
    <w:rsid w:val="008C54CA"/>
    <w:rsid w:val="008C66C6"/>
    <w:rsid w:val="008C672A"/>
    <w:rsid w:val="008C6EAC"/>
    <w:rsid w:val="008C727F"/>
    <w:rsid w:val="008D09B6"/>
    <w:rsid w:val="008D2369"/>
    <w:rsid w:val="008D27E2"/>
    <w:rsid w:val="008D48C9"/>
    <w:rsid w:val="008D5629"/>
    <w:rsid w:val="008D731A"/>
    <w:rsid w:val="008E0A57"/>
    <w:rsid w:val="008E21E0"/>
    <w:rsid w:val="008E23BF"/>
    <w:rsid w:val="008E47F2"/>
    <w:rsid w:val="008E4D7E"/>
    <w:rsid w:val="008E4E8B"/>
    <w:rsid w:val="008E543C"/>
    <w:rsid w:val="008E5C5C"/>
    <w:rsid w:val="008E649F"/>
    <w:rsid w:val="008F1243"/>
    <w:rsid w:val="008F2C7B"/>
    <w:rsid w:val="008F49DF"/>
    <w:rsid w:val="008F66D3"/>
    <w:rsid w:val="008F79B0"/>
    <w:rsid w:val="00901BC8"/>
    <w:rsid w:val="009038CB"/>
    <w:rsid w:val="00906971"/>
    <w:rsid w:val="00906A2F"/>
    <w:rsid w:val="00907028"/>
    <w:rsid w:val="00910FF9"/>
    <w:rsid w:val="00914B76"/>
    <w:rsid w:val="0091662F"/>
    <w:rsid w:val="00917E27"/>
    <w:rsid w:val="009208D3"/>
    <w:rsid w:val="00923FCF"/>
    <w:rsid w:val="00925F90"/>
    <w:rsid w:val="0092723E"/>
    <w:rsid w:val="00930EF7"/>
    <w:rsid w:val="00931053"/>
    <w:rsid w:val="009317ED"/>
    <w:rsid w:val="00931F7B"/>
    <w:rsid w:val="00933D68"/>
    <w:rsid w:val="00934AED"/>
    <w:rsid w:val="009418CE"/>
    <w:rsid w:val="00942757"/>
    <w:rsid w:val="00947EF7"/>
    <w:rsid w:val="00953CEF"/>
    <w:rsid w:val="009559AA"/>
    <w:rsid w:val="00955B7B"/>
    <w:rsid w:val="009568D0"/>
    <w:rsid w:val="00960EA8"/>
    <w:rsid w:val="009616A4"/>
    <w:rsid w:val="0096315C"/>
    <w:rsid w:val="009644E1"/>
    <w:rsid w:val="009648D7"/>
    <w:rsid w:val="00966D08"/>
    <w:rsid w:val="00970C28"/>
    <w:rsid w:val="00971DF8"/>
    <w:rsid w:val="00974B3F"/>
    <w:rsid w:val="00975B63"/>
    <w:rsid w:val="00977348"/>
    <w:rsid w:val="009773E5"/>
    <w:rsid w:val="00984025"/>
    <w:rsid w:val="00984F10"/>
    <w:rsid w:val="0098567E"/>
    <w:rsid w:val="00985949"/>
    <w:rsid w:val="00985CB6"/>
    <w:rsid w:val="00987716"/>
    <w:rsid w:val="00990DA3"/>
    <w:rsid w:val="00991241"/>
    <w:rsid w:val="0099174D"/>
    <w:rsid w:val="00991DFC"/>
    <w:rsid w:val="009955AD"/>
    <w:rsid w:val="009971FD"/>
    <w:rsid w:val="009973A8"/>
    <w:rsid w:val="009A0966"/>
    <w:rsid w:val="009A0E61"/>
    <w:rsid w:val="009A256E"/>
    <w:rsid w:val="009A3F31"/>
    <w:rsid w:val="009A524A"/>
    <w:rsid w:val="009A630D"/>
    <w:rsid w:val="009A6CA0"/>
    <w:rsid w:val="009B2FB5"/>
    <w:rsid w:val="009B3AE5"/>
    <w:rsid w:val="009B3DB9"/>
    <w:rsid w:val="009B566E"/>
    <w:rsid w:val="009B5F1E"/>
    <w:rsid w:val="009B5F43"/>
    <w:rsid w:val="009B763A"/>
    <w:rsid w:val="009C1B3B"/>
    <w:rsid w:val="009C268D"/>
    <w:rsid w:val="009C3917"/>
    <w:rsid w:val="009C7215"/>
    <w:rsid w:val="009D2212"/>
    <w:rsid w:val="009D446D"/>
    <w:rsid w:val="009D61E4"/>
    <w:rsid w:val="009D62B1"/>
    <w:rsid w:val="009E0F7E"/>
    <w:rsid w:val="009E34E5"/>
    <w:rsid w:val="009F322B"/>
    <w:rsid w:val="009F4063"/>
    <w:rsid w:val="009F6B6E"/>
    <w:rsid w:val="009F6FDD"/>
    <w:rsid w:val="00A00CE4"/>
    <w:rsid w:val="00A02886"/>
    <w:rsid w:val="00A0323C"/>
    <w:rsid w:val="00A0360C"/>
    <w:rsid w:val="00A051D4"/>
    <w:rsid w:val="00A0527D"/>
    <w:rsid w:val="00A052D2"/>
    <w:rsid w:val="00A05E1E"/>
    <w:rsid w:val="00A066A6"/>
    <w:rsid w:val="00A068B1"/>
    <w:rsid w:val="00A06A17"/>
    <w:rsid w:val="00A07599"/>
    <w:rsid w:val="00A103FC"/>
    <w:rsid w:val="00A11623"/>
    <w:rsid w:val="00A125E7"/>
    <w:rsid w:val="00A1289F"/>
    <w:rsid w:val="00A130DC"/>
    <w:rsid w:val="00A140D0"/>
    <w:rsid w:val="00A14195"/>
    <w:rsid w:val="00A143DE"/>
    <w:rsid w:val="00A149B6"/>
    <w:rsid w:val="00A151D0"/>
    <w:rsid w:val="00A15ED4"/>
    <w:rsid w:val="00A16301"/>
    <w:rsid w:val="00A16CF3"/>
    <w:rsid w:val="00A215F7"/>
    <w:rsid w:val="00A25419"/>
    <w:rsid w:val="00A259B0"/>
    <w:rsid w:val="00A25C95"/>
    <w:rsid w:val="00A27561"/>
    <w:rsid w:val="00A312DE"/>
    <w:rsid w:val="00A3199F"/>
    <w:rsid w:val="00A32988"/>
    <w:rsid w:val="00A40027"/>
    <w:rsid w:val="00A402BD"/>
    <w:rsid w:val="00A467BB"/>
    <w:rsid w:val="00A5247C"/>
    <w:rsid w:val="00A53281"/>
    <w:rsid w:val="00A5384C"/>
    <w:rsid w:val="00A539C4"/>
    <w:rsid w:val="00A626D4"/>
    <w:rsid w:val="00A6331A"/>
    <w:rsid w:val="00A65184"/>
    <w:rsid w:val="00A6518D"/>
    <w:rsid w:val="00A65721"/>
    <w:rsid w:val="00A6594D"/>
    <w:rsid w:val="00A65C8B"/>
    <w:rsid w:val="00A66AB8"/>
    <w:rsid w:val="00A66BAD"/>
    <w:rsid w:val="00A7604B"/>
    <w:rsid w:val="00A76EEA"/>
    <w:rsid w:val="00A77377"/>
    <w:rsid w:val="00A80EBC"/>
    <w:rsid w:val="00A81822"/>
    <w:rsid w:val="00A827E2"/>
    <w:rsid w:val="00A82D8F"/>
    <w:rsid w:val="00A831E1"/>
    <w:rsid w:val="00A839FA"/>
    <w:rsid w:val="00A83ABA"/>
    <w:rsid w:val="00A83CFC"/>
    <w:rsid w:val="00A86B4E"/>
    <w:rsid w:val="00A8722A"/>
    <w:rsid w:val="00A94676"/>
    <w:rsid w:val="00A953BA"/>
    <w:rsid w:val="00A97237"/>
    <w:rsid w:val="00AA126C"/>
    <w:rsid w:val="00AA27AC"/>
    <w:rsid w:val="00AA2EF3"/>
    <w:rsid w:val="00AA3046"/>
    <w:rsid w:val="00AA458E"/>
    <w:rsid w:val="00AA45EF"/>
    <w:rsid w:val="00AA6C02"/>
    <w:rsid w:val="00AB115F"/>
    <w:rsid w:val="00AB3BCF"/>
    <w:rsid w:val="00AB756E"/>
    <w:rsid w:val="00AB7B2D"/>
    <w:rsid w:val="00AB7CEB"/>
    <w:rsid w:val="00AB7FA9"/>
    <w:rsid w:val="00AC1314"/>
    <w:rsid w:val="00AC431B"/>
    <w:rsid w:val="00AC4EBD"/>
    <w:rsid w:val="00AC58B7"/>
    <w:rsid w:val="00AC5D69"/>
    <w:rsid w:val="00AD1B11"/>
    <w:rsid w:val="00AD1FEF"/>
    <w:rsid w:val="00AD2D49"/>
    <w:rsid w:val="00AD57E3"/>
    <w:rsid w:val="00AD68DA"/>
    <w:rsid w:val="00AD78AE"/>
    <w:rsid w:val="00AE5AFC"/>
    <w:rsid w:val="00AE60ED"/>
    <w:rsid w:val="00AE6C41"/>
    <w:rsid w:val="00AE7031"/>
    <w:rsid w:val="00AF0F1F"/>
    <w:rsid w:val="00AF1700"/>
    <w:rsid w:val="00AF1757"/>
    <w:rsid w:val="00AF5D1B"/>
    <w:rsid w:val="00B01BE1"/>
    <w:rsid w:val="00B01CF5"/>
    <w:rsid w:val="00B06588"/>
    <w:rsid w:val="00B1046E"/>
    <w:rsid w:val="00B1070A"/>
    <w:rsid w:val="00B11BA2"/>
    <w:rsid w:val="00B11D8A"/>
    <w:rsid w:val="00B12719"/>
    <w:rsid w:val="00B13B1E"/>
    <w:rsid w:val="00B13F7A"/>
    <w:rsid w:val="00B1458C"/>
    <w:rsid w:val="00B15D2E"/>
    <w:rsid w:val="00B175B2"/>
    <w:rsid w:val="00B277CE"/>
    <w:rsid w:val="00B30AD9"/>
    <w:rsid w:val="00B30C9C"/>
    <w:rsid w:val="00B315C7"/>
    <w:rsid w:val="00B31695"/>
    <w:rsid w:val="00B31931"/>
    <w:rsid w:val="00B31A59"/>
    <w:rsid w:val="00B31EF1"/>
    <w:rsid w:val="00B34A5C"/>
    <w:rsid w:val="00B35F38"/>
    <w:rsid w:val="00B36E1A"/>
    <w:rsid w:val="00B37C0F"/>
    <w:rsid w:val="00B42B02"/>
    <w:rsid w:val="00B43A1E"/>
    <w:rsid w:val="00B441EA"/>
    <w:rsid w:val="00B44D5E"/>
    <w:rsid w:val="00B45802"/>
    <w:rsid w:val="00B54324"/>
    <w:rsid w:val="00B60F37"/>
    <w:rsid w:val="00B64935"/>
    <w:rsid w:val="00B64AE1"/>
    <w:rsid w:val="00B64CC5"/>
    <w:rsid w:val="00B67091"/>
    <w:rsid w:val="00B67941"/>
    <w:rsid w:val="00B67D53"/>
    <w:rsid w:val="00B74701"/>
    <w:rsid w:val="00B75EA4"/>
    <w:rsid w:val="00B769D9"/>
    <w:rsid w:val="00B778B0"/>
    <w:rsid w:val="00B811B1"/>
    <w:rsid w:val="00B83762"/>
    <w:rsid w:val="00B838CB"/>
    <w:rsid w:val="00B83972"/>
    <w:rsid w:val="00B84962"/>
    <w:rsid w:val="00B91420"/>
    <w:rsid w:val="00B91468"/>
    <w:rsid w:val="00B96A3E"/>
    <w:rsid w:val="00B97E62"/>
    <w:rsid w:val="00BA0288"/>
    <w:rsid w:val="00BA0D56"/>
    <w:rsid w:val="00BA1DD6"/>
    <w:rsid w:val="00BA64DA"/>
    <w:rsid w:val="00BA6797"/>
    <w:rsid w:val="00BA6812"/>
    <w:rsid w:val="00BA77DB"/>
    <w:rsid w:val="00BA7E76"/>
    <w:rsid w:val="00BB1630"/>
    <w:rsid w:val="00BB29EA"/>
    <w:rsid w:val="00BB2F6B"/>
    <w:rsid w:val="00BB3236"/>
    <w:rsid w:val="00BB50DC"/>
    <w:rsid w:val="00BB5DD2"/>
    <w:rsid w:val="00BB6635"/>
    <w:rsid w:val="00BB7137"/>
    <w:rsid w:val="00BB71DF"/>
    <w:rsid w:val="00BC0F36"/>
    <w:rsid w:val="00BC313B"/>
    <w:rsid w:val="00BC54A1"/>
    <w:rsid w:val="00BC63F9"/>
    <w:rsid w:val="00BC74A8"/>
    <w:rsid w:val="00BD08E4"/>
    <w:rsid w:val="00BD1405"/>
    <w:rsid w:val="00BD1619"/>
    <w:rsid w:val="00BD3D83"/>
    <w:rsid w:val="00BD41C3"/>
    <w:rsid w:val="00BD42B2"/>
    <w:rsid w:val="00BD584E"/>
    <w:rsid w:val="00BD754A"/>
    <w:rsid w:val="00BE62B1"/>
    <w:rsid w:val="00BE7766"/>
    <w:rsid w:val="00BF0B84"/>
    <w:rsid w:val="00C031DD"/>
    <w:rsid w:val="00C1177C"/>
    <w:rsid w:val="00C14046"/>
    <w:rsid w:val="00C14680"/>
    <w:rsid w:val="00C152C6"/>
    <w:rsid w:val="00C16055"/>
    <w:rsid w:val="00C17C19"/>
    <w:rsid w:val="00C17D4E"/>
    <w:rsid w:val="00C23968"/>
    <w:rsid w:val="00C245CD"/>
    <w:rsid w:val="00C25F51"/>
    <w:rsid w:val="00C27F89"/>
    <w:rsid w:val="00C314ED"/>
    <w:rsid w:val="00C31A19"/>
    <w:rsid w:val="00C328C4"/>
    <w:rsid w:val="00C3485F"/>
    <w:rsid w:val="00C3663D"/>
    <w:rsid w:val="00C3731F"/>
    <w:rsid w:val="00C378E5"/>
    <w:rsid w:val="00C42DF7"/>
    <w:rsid w:val="00C4451C"/>
    <w:rsid w:val="00C45DAB"/>
    <w:rsid w:val="00C51832"/>
    <w:rsid w:val="00C5241E"/>
    <w:rsid w:val="00C52E46"/>
    <w:rsid w:val="00C554B5"/>
    <w:rsid w:val="00C57248"/>
    <w:rsid w:val="00C57717"/>
    <w:rsid w:val="00C603DC"/>
    <w:rsid w:val="00C6045F"/>
    <w:rsid w:val="00C60F3A"/>
    <w:rsid w:val="00C62BCB"/>
    <w:rsid w:val="00C62CC5"/>
    <w:rsid w:val="00C631EC"/>
    <w:rsid w:val="00C63258"/>
    <w:rsid w:val="00C63E1A"/>
    <w:rsid w:val="00C70B8B"/>
    <w:rsid w:val="00C711DE"/>
    <w:rsid w:val="00C71D3B"/>
    <w:rsid w:val="00C723BF"/>
    <w:rsid w:val="00C7375B"/>
    <w:rsid w:val="00C81707"/>
    <w:rsid w:val="00C819EA"/>
    <w:rsid w:val="00C8474F"/>
    <w:rsid w:val="00C8596E"/>
    <w:rsid w:val="00C86598"/>
    <w:rsid w:val="00C8722B"/>
    <w:rsid w:val="00C94E2A"/>
    <w:rsid w:val="00C953D0"/>
    <w:rsid w:val="00C95645"/>
    <w:rsid w:val="00C96810"/>
    <w:rsid w:val="00C96FB0"/>
    <w:rsid w:val="00C97356"/>
    <w:rsid w:val="00C97A1D"/>
    <w:rsid w:val="00CA00D7"/>
    <w:rsid w:val="00CA0DFF"/>
    <w:rsid w:val="00CA1B3C"/>
    <w:rsid w:val="00CA1C2F"/>
    <w:rsid w:val="00CA36F6"/>
    <w:rsid w:val="00CA65B7"/>
    <w:rsid w:val="00CB1059"/>
    <w:rsid w:val="00CB3AE8"/>
    <w:rsid w:val="00CB3EDF"/>
    <w:rsid w:val="00CB520D"/>
    <w:rsid w:val="00CB651D"/>
    <w:rsid w:val="00CB6FFA"/>
    <w:rsid w:val="00CC4175"/>
    <w:rsid w:val="00CD0FC5"/>
    <w:rsid w:val="00CD179C"/>
    <w:rsid w:val="00CD1B35"/>
    <w:rsid w:val="00CD2E7A"/>
    <w:rsid w:val="00CD473B"/>
    <w:rsid w:val="00CD5238"/>
    <w:rsid w:val="00CD6A2D"/>
    <w:rsid w:val="00CD6AB8"/>
    <w:rsid w:val="00CE0020"/>
    <w:rsid w:val="00CE15B0"/>
    <w:rsid w:val="00CE1CEE"/>
    <w:rsid w:val="00CE3797"/>
    <w:rsid w:val="00CF236D"/>
    <w:rsid w:val="00CF24BD"/>
    <w:rsid w:val="00CF276B"/>
    <w:rsid w:val="00CF40D1"/>
    <w:rsid w:val="00CF4194"/>
    <w:rsid w:val="00CF4F1E"/>
    <w:rsid w:val="00CF5CB1"/>
    <w:rsid w:val="00CF6D11"/>
    <w:rsid w:val="00CF7159"/>
    <w:rsid w:val="00D01083"/>
    <w:rsid w:val="00D0262B"/>
    <w:rsid w:val="00D04443"/>
    <w:rsid w:val="00D048CA"/>
    <w:rsid w:val="00D04D3C"/>
    <w:rsid w:val="00D073A2"/>
    <w:rsid w:val="00D11F67"/>
    <w:rsid w:val="00D12501"/>
    <w:rsid w:val="00D12861"/>
    <w:rsid w:val="00D12E58"/>
    <w:rsid w:val="00D14A93"/>
    <w:rsid w:val="00D157FA"/>
    <w:rsid w:val="00D16D59"/>
    <w:rsid w:val="00D22A45"/>
    <w:rsid w:val="00D232A4"/>
    <w:rsid w:val="00D236EE"/>
    <w:rsid w:val="00D244DA"/>
    <w:rsid w:val="00D25C6A"/>
    <w:rsid w:val="00D261BF"/>
    <w:rsid w:val="00D267E2"/>
    <w:rsid w:val="00D276A8"/>
    <w:rsid w:val="00D310BE"/>
    <w:rsid w:val="00D310F5"/>
    <w:rsid w:val="00D3205B"/>
    <w:rsid w:val="00D326C1"/>
    <w:rsid w:val="00D335AE"/>
    <w:rsid w:val="00D338F7"/>
    <w:rsid w:val="00D33991"/>
    <w:rsid w:val="00D3404A"/>
    <w:rsid w:val="00D340C7"/>
    <w:rsid w:val="00D34DB9"/>
    <w:rsid w:val="00D36946"/>
    <w:rsid w:val="00D41DA8"/>
    <w:rsid w:val="00D42329"/>
    <w:rsid w:val="00D427B8"/>
    <w:rsid w:val="00D446C7"/>
    <w:rsid w:val="00D46418"/>
    <w:rsid w:val="00D50976"/>
    <w:rsid w:val="00D5164E"/>
    <w:rsid w:val="00D5204D"/>
    <w:rsid w:val="00D52F86"/>
    <w:rsid w:val="00D54077"/>
    <w:rsid w:val="00D5545E"/>
    <w:rsid w:val="00D555DD"/>
    <w:rsid w:val="00D55DEA"/>
    <w:rsid w:val="00D56210"/>
    <w:rsid w:val="00D57977"/>
    <w:rsid w:val="00D57BB5"/>
    <w:rsid w:val="00D57F8C"/>
    <w:rsid w:val="00D612DC"/>
    <w:rsid w:val="00D61DAB"/>
    <w:rsid w:val="00D6222D"/>
    <w:rsid w:val="00D62E98"/>
    <w:rsid w:val="00D645B8"/>
    <w:rsid w:val="00D65700"/>
    <w:rsid w:val="00D70B51"/>
    <w:rsid w:val="00D80D14"/>
    <w:rsid w:val="00D84C98"/>
    <w:rsid w:val="00D85320"/>
    <w:rsid w:val="00D85484"/>
    <w:rsid w:val="00D900EF"/>
    <w:rsid w:val="00D92652"/>
    <w:rsid w:val="00D93844"/>
    <w:rsid w:val="00D93875"/>
    <w:rsid w:val="00D95BFC"/>
    <w:rsid w:val="00D97780"/>
    <w:rsid w:val="00DA17C7"/>
    <w:rsid w:val="00DA21B1"/>
    <w:rsid w:val="00DA5B82"/>
    <w:rsid w:val="00DA605A"/>
    <w:rsid w:val="00DA613D"/>
    <w:rsid w:val="00DB1334"/>
    <w:rsid w:val="00DB2E16"/>
    <w:rsid w:val="00DB34CA"/>
    <w:rsid w:val="00DB7265"/>
    <w:rsid w:val="00DC160C"/>
    <w:rsid w:val="00DC1DDB"/>
    <w:rsid w:val="00DC35AC"/>
    <w:rsid w:val="00DC3C7E"/>
    <w:rsid w:val="00DC5EBA"/>
    <w:rsid w:val="00DC7BA2"/>
    <w:rsid w:val="00DD29A5"/>
    <w:rsid w:val="00DD31EA"/>
    <w:rsid w:val="00DD5DFA"/>
    <w:rsid w:val="00DD78E3"/>
    <w:rsid w:val="00DE1A00"/>
    <w:rsid w:val="00DE2DF9"/>
    <w:rsid w:val="00DE3553"/>
    <w:rsid w:val="00DE7D75"/>
    <w:rsid w:val="00DF0F61"/>
    <w:rsid w:val="00DF1BDA"/>
    <w:rsid w:val="00DF389E"/>
    <w:rsid w:val="00DF4874"/>
    <w:rsid w:val="00E04EBF"/>
    <w:rsid w:val="00E07648"/>
    <w:rsid w:val="00E1209E"/>
    <w:rsid w:val="00E13CB8"/>
    <w:rsid w:val="00E20AB6"/>
    <w:rsid w:val="00E20FF9"/>
    <w:rsid w:val="00E2614E"/>
    <w:rsid w:val="00E27168"/>
    <w:rsid w:val="00E2740E"/>
    <w:rsid w:val="00E34476"/>
    <w:rsid w:val="00E36EC7"/>
    <w:rsid w:val="00E4413A"/>
    <w:rsid w:val="00E44C9C"/>
    <w:rsid w:val="00E44FA1"/>
    <w:rsid w:val="00E453F6"/>
    <w:rsid w:val="00E456FF"/>
    <w:rsid w:val="00E47366"/>
    <w:rsid w:val="00E475F6"/>
    <w:rsid w:val="00E50D1D"/>
    <w:rsid w:val="00E51E58"/>
    <w:rsid w:val="00E53FCA"/>
    <w:rsid w:val="00E54727"/>
    <w:rsid w:val="00E5485C"/>
    <w:rsid w:val="00E611D2"/>
    <w:rsid w:val="00E61B02"/>
    <w:rsid w:val="00E65E6D"/>
    <w:rsid w:val="00E6622F"/>
    <w:rsid w:val="00E66DCC"/>
    <w:rsid w:val="00E66F1B"/>
    <w:rsid w:val="00E67163"/>
    <w:rsid w:val="00E70439"/>
    <w:rsid w:val="00E72FFB"/>
    <w:rsid w:val="00E7393C"/>
    <w:rsid w:val="00E73C11"/>
    <w:rsid w:val="00E75526"/>
    <w:rsid w:val="00E77EB3"/>
    <w:rsid w:val="00E805B5"/>
    <w:rsid w:val="00E81472"/>
    <w:rsid w:val="00E82288"/>
    <w:rsid w:val="00E824BD"/>
    <w:rsid w:val="00E829A0"/>
    <w:rsid w:val="00E82BE2"/>
    <w:rsid w:val="00E846A3"/>
    <w:rsid w:val="00E863B1"/>
    <w:rsid w:val="00E934F3"/>
    <w:rsid w:val="00E9602B"/>
    <w:rsid w:val="00E9668D"/>
    <w:rsid w:val="00E97669"/>
    <w:rsid w:val="00E97EC8"/>
    <w:rsid w:val="00EA0346"/>
    <w:rsid w:val="00EA06A9"/>
    <w:rsid w:val="00EA0A4F"/>
    <w:rsid w:val="00EA68B9"/>
    <w:rsid w:val="00EA6C47"/>
    <w:rsid w:val="00EA747D"/>
    <w:rsid w:val="00EB019B"/>
    <w:rsid w:val="00EB254F"/>
    <w:rsid w:val="00EB409E"/>
    <w:rsid w:val="00EB7E3B"/>
    <w:rsid w:val="00EC13B3"/>
    <w:rsid w:val="00EC1912"/>
    <w:rsid w:val="00EC52EE"/>
    <w:rsid w:val="00ED28AF"/>
    <w:rsid w:val="00ED58CD"/>
    <w:rsid w:val="00ED5C9A"/>
    <w:rsid w:val="00EE1FEB"/>
    <w:rsid w:val="00EE357F"/>
    <w:rsid w:val="00EE38B7"/>
    <w:rsid w:val="00EE5859"/>
    <w:rsid w:val="00EE7981"/>
    <w:rsid w:val="00EF1338"/>
    <w:rsid w:val="00EF3B4D"/>
    <w:rsid w:val="00EF46B3"/>
    <w:rsid w:val="00EF628B"/>
    <w:rsid w:val="00EF7791"/>
    <w:rsid w:val="00F02019"/>
    <w:rsid w:val="00F028A7"/>
    <w:rsid w:val="00F02A2B"/>
    <w:rsid w:val="00F056C3"/>
    <w:rsid w:val="00F05C90"/>
    <w:rsid w:val="00F106AD"/>
    <w:rsid w:val="00F1267B"/>
    <w:rsid w:val="00F12EFA"/>
    <w:rsid w:val="00F1309C"/>
    <w:rsid w:val="00F1361B"/>
    <w:rsid w:val="00F13DFB"/>
    <w:rsid w:val="00F15E5D"/>
    <w:rsid w:val="00F16D74"/>
    <w:rsid w:val="00F2017C"/>
    <w:rsid w:val="00F2177C"/>
    <w:rsid w:val="00F237C2"/>
    <w:rsid w:val="00F23BC4"/>
    <w:rsid w:val="00F23DE7"/>
    <w:rsid w:val="00F259C1"/>
    <w:rsid w:val="00F26CF9"/>
    <w:rsid w:val="00F27059"/>
    <w:rsid w:val="00F313B2"/>
    <w:rsid w:val="00F320F0"/>
    <w:rsid w:val="00F33096"/>
    <w:rsid w:val="00F33579"/>
    <w:rsid w:val="00F3566E"/>
    <w:rsid w:val="00F3731C"/>
    <w:rsid w:val="00F37F1C"/>
    <w:rsid w:val="00F4586F"/>
    <w:rsid w:val="00F472B2"/>
    <w:rsid w:val="00F50F67"/>
    <w:rsid w:val="00F510D1"/>
    <w:rsid w:val="00F537C9"/>
    <w:rsid w:val="00F5713D"/>
    <w:rsid w:val="00F61936"/>
    <w:rsid w:val="00F61E1D"/>
    <w:rsid w:val="00F63676"/>
    <w:rsid w:val="00F65034"/>
    <w:rsid w:val="00F664E3"/>
    <w:rsid w:val="00F6675D"/>
    <w:rsid w:val="00F66865"/>
    <w:rsid w:val="00F67F86"/>
    <w:rsid w:val="00F70EC6"/>
    <w:rsid w:val="00F7351B"/>
    <w:rsid w:val="00F74BA3"/>
    <w:rsid w:val="00F74BF3"/>
    <w:rsid w:val="00F85FCA"/>
    <w:rsid w:val="00F8799D"/>
    <w:rsid w:val="00F91106"/>
    <w:rsid w:val="00F92D3E"/>
    <w:rsid w:val="00F94216"/>
    <w:rsid w:val="00F955CF"/>
    <w:rsid w:val="00F96250"/>
    <w:rsid w:val="00FA132A"/>
    <w:rsid w:val="00FA1FB4"/>
    <w:rsid w:val="00FA213F"/>
    <w:rsid w:val="00FA2997"/>
    <w:rsid w:val="00FB1F27"/>
    <w:rsid w:val="00FB5AB2"/>
    <w:rsid w:val="00FB79AA"/>
    <w:rsid w:val="00FB7CF9"/>
    <w:rsid w:val="00FC33D7"/>
    <w:rsid w:val="00FC3BAC"/>
    <w:rsid w:val="00FC3E07"/>
    <w:rsid w:val="00FC5366"/>
    <w:rsid w:val="00FC7259"/>
    <w:rsid w:val="00FD013F"/>
    <w:rsid w:val="00FD0D30"/>
    <w:rsid w:val="00FD3881"/>
    <w:rsid w:val="00FD4919"/>
    <w:rsid w:val="00FD760F"/>
    <w:rsid w:val="00FE1142"/>
    <w:rsid w:val="00FE1262"/>
    <w:rsid w:val="00FE1DC7"/>
    <w:rsid w:val="00FE1EF2"/>
    <w:rsid w:val="00FE22D3"/>
    <w:rsid w:val="00FE337A"/>
    <w:rsid w:val="00FE391F"/>
    <w:rsid w:val="00FE4159"/>
    <w:rsid w:val="00FE49A9"/>
    <w:rsid w:val="00FE4B4F"/>
    <w:rsid w:val="00FE5C19"/>
    <w:rsid w:val="00FE635C"/>
    <w:rsid w:val="00FE6AC1"/>
    <w:rsid w:val="00FE75A7"/>
    <w:rsid w:val="00FF04E3"/>
    <w:rsid w:val="00FF11FE"/>
    <w:rsid w:val="00FF540D"/>
    <w:rsid w:val="00FF6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9C3C4B"/>
  <w15:docId w15:val="{917D3B3D-2EE6-4710-B616-AD50A563B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8A0"/>
  </w:style>
  <w:style w:type="paragraph" w:styleId="Heading2">
    <w:name w:val="heading 2"/>
    <w:basedOn w:val="Normal"/>
    <w:next w:val="Normal"/>
    <w:link w:val="Heading2Char"/>
    <w:qFormat/>
    <w:rsid w:val="006F48A0"/>
    <w:pPr>
      <w:keepNext/>
      <w:widowControl w:val="0"/>
      <w:tabs>
        <w:tab w:val="left" w:pos="0"/>
        <w:tab w:val="right" w:pos="8640"/>
      </w:tabs>
      <w:suppressAutoHyphens/>
      <w:jc w:val="center"/>
      <w:outlineLvl w:val="1"/>
    </w:pPr>
    <w:rPr>
      <w:rFonts w:ascii="Univers" w:hAnsi="Univers"/>
      <w:b/>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HLevel1">
    <w:name w:val="BHLevel1"/>
    <w:basedOn w:val="Normal"/>
    <w:next w:val="Normal"/>
    <w:rsid w:val="006F48A0"/>
    <w:pPr>
      <w:spacing w:before="480" w:after="240"/>
      <w:jc w:val="center"/>
      <w:outlineLvl w:val="0"/>
    </w:pPr>
    <w:rPr>
      <w:b/>
      <w:caps/>
      <w:sz w:val="40"/>
    </w:rPr>
  </w:style>
  <w:style w:type="paragraph" w:customStyle="1" w:styleId="BHLevel2">
    <w:name w:val="BHLevel2"/>
    <w:basedOn w:val="Normal"/>
    <w:next w:val="Normal"/>
    <w:rsid w:val="006F48A0"/>
    <w:pPr>
      <w:spacing w:before="480" w:after="240"/>
      <w:jc w:val="center"/>
      <w:outlineLvl w:val="1"/>
    </w:pPr>
    <w:rPr>
      <w:b/>
      <w:smallCaps/>
      <w:sz w:val="36"/>
    </w:rPr>
  </w:style>
  <w:style w:type="paragraph" w:customStyle="1" w:styleId="BHLevel3">
    <w:name w:val="BHLevel3"/>
    <w:basedOn w:val="Normal"/>
    <w:next w:val="Normal"/>
    <w:rsid w:val="006F48A0"/>
    <w:pPr>
      <w:spacing w:before="480" w:after="240"/>
      <w:jc w:val="center"/>
      <w:outlineLvl w:val="2"/>
    </w:pPr>
    <w:rPr>
      <w:b/>
      <w:sz w:val="30"/>
    </w:rPr>
  </w:style>
  <w:style w:type="paragraph" w:customStyle="1" w:styleId="BHLevel4">
    <w:name w:val="BHLevel4"/>
    <w:basedOn w:val="Normal"/>
    <w:next w:val="Normal"/>
    <w:rsid w:val="006F48A0"/>
    <w:pPr>
      <w:spacing w:before="480" w:after="240"/>
      <w:outlineLvl w:val="3"/>
    </w:pPr>
    <w:rPr>
      <w:b/>
      <w:sz w:val="28"/>
    </w:rPr>
  </w:style>
  <w:style w:type="paragraph" w:customStyle="1" w:styleId="BHLevel5">
    <w:name w:val="BHLevel5"/>
    <w:basedOn w:val="Normal"/>
    <w:next w:val="Normal"/>
    <w:rsid w:val="006F48A0"/>
    <w:pPr>
      <w:spacing w:before="480" w:after="240"/>
      <w:outlineLvl w:val="4"/>
    </w:pPr>
    <w:rPr>
      <w:b/>
      <w:sz w:val="26"/>
      <w:u w:val="single"/>
    </w:rPr>
  </w:style>
  <w:style w:type="paragraph" w:customStyle="1" w:styleId="BHLevel6">
    <w:name w:val="BHLevel6"/>
    <w:basedOn w:val="Normal"/>
    <w:next w:val="Normal"/>
    <w:rsid w:val="006F48A0"/>
    <w:pPr>
      <w:spacing w:before="480" w:after="240"/>
      <w:outlineLvl w:val="5"/>
    </w:pPr>
    <w:rPr>
      <w:b/>
      <w:smallCaps/>
      <w:sz w:val="24"/>
    </w:rPr>
  </w:style>
  <w:style w:type="paragraph" w:customStyle="1" w:styleId="Mynormal">
    <w:name w:val="Mynormal"/>
    <w:basedOn w:val="Normal"/>
    <w:rsid w:val="006F48A0"/>
    <w:rPr>
      <w:rFonts w:ascii="Univers" w:hAnsi="Univers"/>
      <w:sz w:val="22"/>
    </w:rPr>
  </w:style>
  <w:style w:type="paragraph" w:styleId="Header">
    <w:name w:val="header"/>
    <w:basedOn w:val="Normal"/>
    <w:rsid w:val="006F48A0"/>
    <w:pPr>
      <w:tabs>
        <w:tab w:val="center" w:pos="4320"/>
        <w:tab w:val="right" w:pos="8640"/>
      </w:tabs>
    </w:pPr>
  </w:style>
  <w:style w:type="paragraph" w:styleId="Footer">
    <w:name w:val="footer"/>
    <w:basedOn w:val="Normal"/>
    <w:rsid w:val="006F48A0"/>
    <w:pPr>
      <w:tabs>
        <w:tab w:val="center" w:pos="4320"/>
        <w:tab w:val="right" w:pos="8640"/>
      </w:tabs>
    </w:pPr>
  </w:style>
  <w:style w:type="table" w:styleId="TableGrid">
    <w:name w:val="Table Grid"/>
    <w:basedOn w:val="TableNormal"/>
    <w:rsid w:val="006E6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5052EB"/>
  </w:style>
  <w:style w:type="paragraph" w:styleId="BalloonText">
    <w:name w:val="Balloon Text"/>
    <w:basedOn w:val="Normal"/>
    <w:semiHidden/>
    <w:rsid w:val="005A6FA5"/>
    <w:rPr>
      <w:rFonts w:ascii="Tahoma" w:hAnsi="Tahoma" w:cs="Tahoma"/>
      <w:sz w:val="16"/>
      <w:szCs w:val="16"/>
    </w:rPr>
  </w:style>
  <w:style w:type="paragraph" w:customStyle="1" w:styleId="BHNormal">
    <w:name w:val="BHNormal"/>
    <w:qFormat/>
    <w:rsid w:val="001A7DAF"/>
    <w:rPr>
      <w:rFonts w:eastAsia="Calibri"/>
      <w:sz w:val="24"/>
      <w:szCs w:val="22"/>
    </w:rPr>
  </w:style>
  <w:style w:type="character" w:customStyle="1" w:styleId="Heading2Char">
    <w:name w:val="Heading 2 Char"/>
    <w:basedOn w:val="DefaultParagraphFont"/>
    <w:link w:val="Heading2"/>
    <w:rsid w:val="000674F5"/>
    <w:rPr>
      <w:rFonts w:ascii="Univers" w:hAnsi="Univers"/>
      <w:b/>
      <w:snapToGrid w:val="0"/>
      <w:sz w:val="24"/>
    </w:rPr>
  </w:style>
  <w:style w:type="paragraph" w:styleId="ListParagraph">
    <w:name w:val="List Paragraph"/>
    <w:basedOn w:val="Normal"/>
    <w:uiPriority w:val="34"/>
    <w:qFormat/>
    <w:rsid w:val="003F4208"/>
    <w:pPr>
      <w:ind w:left="720"/>
      <w:contextualSpacing/>
    </w:pPr>
  </w:style>
  <w:style w:type="character" w:styleId="CommentReference">
    <w:name w:val="annotation reference"/>
    <w:basedOn w:val="DefaultParagraphFont"/>
    <w:rsid w:val="00AA126C"/>
    <w:rPr>
      <w:sz w:val="16"/>
      <w:szCs w:val="16"/>
    </w:rPr>
  </w:style>
  <w:style w:type="paragraph" w:styleId="CommentText">
    <w:name w:val="annotation text"/>
    <w:basedOn w:val="Normal"/>
    <w:link w:val="CommentTextChar"/>
    <w:rsid w:val="00AA126C"/>
  </w:style>
  <w:style w:type="character" w:customStyle="1" w:styleId="CommentTextChar">
    <w:name w:val="Comment Text Char"/>
    <w:basedOn w:val="DefaultParagraphFont"/>
    <w:link w:val="CommentText"/>
    <w:rsid w:val="00AA126C"/>
  </w:style>
  <w:style w:type="paragraph" w:styleId="CommentSubject">
    <w:name w:val="annotation subject"/>
    <w:basedOn w:val="CommentText"/>
    <w:next w:val="CommentText"/>
    <w:link w:val="CommentSubjectChar"/>
    <w:rsid w:val="00AA126C"/>
    <w:rPr>
      <w:b/>
      <w:bCs/>
    </w:rPr>
  </w:style>
  <w:style w:type="character" w:customStyle="1" w:styleId="CommentSubjectChar">
    <w:name w:val="Comment Subject Char"/>
    <w:basedOn w:val="CommentTextChar"/>
    <w:link w:val="CommentSubject"/>
    <w:rsid w:val="00AA12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735965">
      <w:bodyDiv w:val="1"/>
      <w:marLeft w:val="0"/>
      <w:marRight w:val="0"/>
      <w:marTop w:val="0"/>
      <w:marBottom w:val="0"/>
      <w:divBdr>
        <w:top w:val="none" w:sz="0" w:space="0" w:color="auto"/>
        <w:left w:val="none" w:sz="0" w:space="0" w:color="auto"/>
        <w:bottom w:val="none" w:sz="0" w:space="0" w:color="auto"/>
        <w:right w:val="none" w:sz="0" w:space="0" w:color="auto"/>
      </w:divBdr>
    </w:div>
    <w:div w:id="375934918">
      <w:bodyDiv w:val="1"/>
      <w:marLeft w:val="0"/>
      <w:marRight w:val="0"/>
      <w:marTop w:val="0"/>
      <w:marBottom w:val="0"/>
      <w:divBdr>
        <w:top w:val="none" w:sz="0" w:space="0" w:color="auto"/>
        <w:left w:val="none" w:sz="0" w:space="0" w:color="auto"/>
        <w:bottom w:val="none" w:sz="0" w:space="0" w:color="auto"/>
        <w:right w:val="none" w:sz="0" w:space="0" w:color="auto"/>
      </w:divBdr>
    </w:div>
    <w:div w:id="577251199">
      <w:bodyDiv w:val="1"/>
      <w:marLeft w:val="0"/>
      <w:marRight w:val="0"/>
      <w:marTop w:val="0"/>
      <w:marBottom w:val="0"/>
      <w:divBdr>
        <w:top w:val="none" w:sz="0" w:space="0" w:color="auto"/>
        <w:left w:val="none" w:sz="0" w:space="0" w:color="auto"/>
        <w:bottom w:val="none" w:sz="0" w:space="0" w:color="auto"/>
        <w:right w:val="none" w:sz="0" w:space="0" w:color="auto"/>
      </w:divBdr>
    </w:div>
    <w:div w:id="675810351">
      <w:bodyDiv w:val="1"/>
      <w:marLeft w:val="0"/>
      <w:marRight w:val="0"/>
      <w:marTop w:val="0"/>
      <w:marBottom w:val="0"/>
      <w:divBdr>
        <w:top w:val="none" w:sz="0" w:space="0" w:color="auto"/>
        <w:left w:val="none" w:sz="0" w:space="0" w:color="auto"/>
        <w:bottom w:val="none" w:sz="0" w:space="0" w:color="auto"/>
        <w:right w:val="none" w:sz="0" w:space="0" w:color="auto"/>
      </w:divBdr>
    </w:div>
    <w:div w:id="943658418">
      <w:bodyDiv w:val="1"/>
      <w:marLeft w:val="0"/>
      <w:marRight w:val="0"/>
      <w:marTop w:val="0"/>
      <w:marBottom w:val="0"/>
      <w:divBdr>
        <w:top w:val="none" w:sz="0" w:space="0" w:color="auto"/>
        <w:left w:val="none" w:sz="0" w:space="0" w:color="auto"/>
        <w:bottom w:val="none" w:sz="0" w:space="0" w:color="auto"/>
        <w:right w:val="none" w:sz="0" w:space="0" w:color="auto"/>
      </w:divBdr>
    </w:div>
    <w:div w:id="1056926400">
      <w:bodyDiv w:val="1"/>
      <w:marLeft w:val="0"/>
      <w:marRight w:val="0"/>
      <w:marTop w:val="0"/>
      <w:marBottom w:val="0"/>
      <w:divBdr>
        <w:top w:val="none" w:sz="0" w:space="0" w:color="auto"/>
        <w:left w:val="none" w:sz="0" w:space="0" w:color="auto"/>
        <w:bottom w:val="none" w:sz="0" w:space="0" w:color="auto"/>
        <w:right w:val="none" w:sz="0" w:space="0" w:color="auto"/>
      </w:divBdr>
    </w:div>
    <w:div w:id="1380936334">
      <w:bodyDiv w:val="1"/>
      <w:marLeft w:val="0"/>
      <w:marRight w:val="0"/>
      <w:marTop w:val="0"/>
      <w:marBottom w:val="0"/>
      <w:divBdr>
        <w:top w:val="none" w:sz="0" w:space="0" w:color="auto"/>
        <w:left w:val="none" w:sz="0" w:space="0" w:color="auto"/>
        <w:bottom w:val="none" w:sz="0" w:space="0" w:color="auto"/>
        <w:right w:val="none" w:sz="0" w:space="0" w:color="auto"/>
      </w:divBdr>
    </w:div>
    <w:div w:id="1428378788">
      <w:bodyDiv w:val="1"/>
      <w:marLeft w:val="0"/>
      <w:marRight w:val="0"/>
      <w:marTop w:val="0"/>
      <w:marBottom w:val="0"/>
      <w:divBdr>
        <w:top w:val="none" w:sz="0" w:space="0" w:color="auto"/>
        <w:left w:val="none" w:sz="0" w:space="0" w:color="auto"/>
        <w:bottom w:val="none" w:sz="0" w:space="0" w:color="auto"/>
        <w:right w:val="none" w:sz="0" w:space="0" w:color="auto"/>
      </w:divBdr>
    </w:div>
    <w:div w:id="2094013837">
      <w:bodyDiv w:val="1"/>
      <w:marLeft w:val="0"/>
      <w:marRight w:val="0"/>
      <w:marTop w:val="0"/>
      <w:marBottom w:val="0"/>
      <w:divBdr>
        <w:top w:val="none" w:sz="0" w:space="0" w:color="auto"/>
        <w:left w:val="none" w:sz="0" w:space="0" w:color="auto"/>
        <w:bottom w:val="none" w:sz="0" w:space="0" w:color="auto"/>
        <w:right w:val="none" w:sz="0" w:space="0" w:color="auto"/>
      </w:divBdr>
    </w:div>
    <w:div w:id="2107846715">
      <w:bodyDiv w:val="1"/>
      <w:marLeft w:val="0"/>
      <w:marRight w:val="0"/>
      <w:marTop w:val="0"/>
      <w:marBottom w:val="0"/>
      <w:divBdr>
        <w:top w:val="none" w:sz="0" w:space="0" w:color="auto"/>
        <w:left w:val="none" w:sz="0" w:space="0" w:color="auto"/>
        <w:bottom w:val="none" w:sz="0" w:space="0" w:color="auto"/>
        <w:right w:val="none" w:sz="0" w:space="0" w:color="auto"/>
      </w:divBdr>
    </w:div>
    <w:div w:id="213779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232EF-8991-4186-B50F-D0011B543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3</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PROJECT:</vt:lpstr>
    </vt:vector>
  </TitlesOfParts>
  <Company>Battelle Memorial Inst.</Company>
  <LinksUpToDate>false</LinksUpToDate>
  <CharactersWithSpaces>5892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ARSENAULTJ</dc:creator>
  <cp:lastModifiedBy>Durell, Gregory</cp:lastModifiedBy>
  <cp:revision>50</cp:revision>
  <cp:lastPrinted>2012-12-21T18:07:00Z</cp:lastPrinted>
  <dcterms:created xsi:type="dcterms:W3CDTF">2012-08-28T14:35:00Z</dcterms:created>
  <dcterms:modified xsi:type="dcterms:W3CDTF">2015-10-19T19:32:00Z</dcterms:modified>
</cp:coreProperties>
</file>