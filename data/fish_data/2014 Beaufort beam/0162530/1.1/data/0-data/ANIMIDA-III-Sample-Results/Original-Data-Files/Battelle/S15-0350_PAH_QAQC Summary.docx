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01" w:type="dxa"/>
        <w:tblInd w:w="18" w:type="dxa"/>
        <w:tblLook w:val="04A0" w:firstRow="1" w:lastRow="0" w:firstColumn="1" w:lastColumn="0" w:noHBand="0" w:noVBand="1"/>
      </w:tblPr>
      <w:tblGrid>
        <w:gridCol w:w="1963"/>
        <w:gridCol w:w="3421"/>
        <w:gridCol w:w="236"/>
        <w:gridCol w:w="410"/>
        <w:gridCol w:w="2015"/>
        <w:gridCol w:w="710"/>
        <w:gridCol w:w="710"/>
        <w:gridCol w:w="236"/>
      </w:tblGrid>
      <w:tr w:rsidR="00F91106" w:rsidRPr="004574AD" w14:paraId="027906F5"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70826B3"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EC18E33" w14:textId="77777777"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14:paraId="5D921438"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80CA2F7"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7D4E641" w14:textId="77777777" w:rsidR="00F91106" w:rsidRPr="004574AD" w:rsidRDefault="00B848EB" w:rsidP="00B848EB">
            <w:pPr>
              <w:rPr>
                <w:rFonts w:asciiTheme="minorHAnsi" w:hAnsiTheme="minorHAnsi"/>
                <w:color w:val="000000"/>
                <w:sz w:val="22"/>
                <w:szCs w:val="22"/>
              </w:rPr>
            </w:pPr>
            <w:r>
              <w:rPr>
                <w:rFonts w:asciiTheme="minorHAnsi" w:hAnsiTheme="minorHAnsi"/>
                <w:sz w:val="22"/>
                <w:szCs w:val="22"/>
              </w:rPr>
              <w:t>PAH and Biomarker</w:t>
            </w:r>
          </w:p>
        </w:tc>
      </w:tr>
      <w:tr w:rsidR="00F91106" w:rsidRPr="004574AD" w14:paraId="2F56883B"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81E828F"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5837619" w14:textId="77777777"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14:paraId="5E264D0C"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5B50F89"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E21B4EA" w14:textId="77777777" w:rsidR="00F91106" w:rsidRPr="004574AD" w:rsidRDefault="005C0268" w:rsidP="001968DE">
            <w:pPr>
              <w:rPr>
                <w:rFonts w:asciiTheme="minorHAnsi" w:hAnsiTheme="minorHAnsi"/>
                <w:color w:val="000000"/>
                <w:sz w:val="22"/>
                <w:szCs w:val="22"/>
              </w:rPr>
            </w:pPr>
            <w:r>
              <w:rPr>
                <w:rFonts w:asciiTheme="minorHAnsi" w:hAnsiTheme="minorHAnsi"/>
                <w:sz w:val="22"/>
                <w:szCs w:val="22"/>
              </w:rPr>
              <w:t>Sediment</w:t>
            </w:r>
            <w:r w:rsidR="00912B40">
              <w:rPr>
                <w:rFonts w:asciiTheme="minorHAnsi" w:hAnsiTheme="minorHAnsi"/>
                <w:sz w:val="22"/>
                <w:szCs w:val="22"/>
              </w:rPr>
              <w:t>, Peat</w:t>
            </w:r>
          </w:p>
        </w:tc>
      </w:tr>
      <w:tr w:rsidR="00F91106" w:rsidRPr="004574AD" w14:paraId="7439C90B"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E66AF9B"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46BBCE0" w14:textId="77777777" w:rsidR="00F91106" w:rsidRPr="004574AD" w:rsidRDefault="008505EF" w:rsidP="00B848EB">
            <w:pPr>
              <w:rPr>
                <w:rFonts w:asciiTheme="minorHAnsi" w:hAnsiTheme="minorHAnsi"/>
                <w:color w:val="000000"/>
                <w:sz w:val="22"/>
                <w:szCs w:val="22"/>
              </w:rPr>
            </w:pPr>
            <w:r w:rsidRPr="004574AD">
              <w:rPr>
                <w:rFonts w:asciiTheme="minorHAnsi" w:hAnsiTheme="minorHAnsi"/>
                <w:color w:val="000000"/>
                <w:sz w:val="22"/>
                <w:szCs w:val="22"/>
              </w:rPr>
              <w:t>DP-1</w:t>
            </w:r>
            <w:r w:rsidR="00397303">
              <w:rPr>
                <w:rFonts w:asciiTheme="minorHAnsi" w:hAnsiTheme="minorHAnsi"/>
                <w:color w:val="000000"/>
                <w:sz w:val="22"/>
                <w:szCs w:val="22"/>
              </w:rPr>
              <w:t>5</w:t>
            </w:r>
            <w:r w:rsidRPr="004574AD">
              <w:rPr>
                <w:rFonts w:asciiTheme="minorHAnsi" w:hAnsiTheme="minorHAnsi"/>
                <w:color w:val="000000"/>
                <w:sz w:val="22"/>
                <w:szCs w:val="22"/>
              </w:rPr>
              <w:t>-</w:t>
            </w:r>
            <w:r w:rsidR="00AD78AE">
              <w:rPr>
                <w:rFonts w:asciiTheme="minorHAnsi" w:hAnsiTheme="minorHAnsi"/>
                <w:color w:val="000000"/>
                <w:sz w:val="22"/>
                <w:szCs w:val="22"/>
              </w:rPr>
              <w:t>0</w:t>
            </w:r>
            <w:r w:rsidR="00397303">
              <w:rPr>
                <w:rFonts w:asciiTheme="minorHAnsi" w:hAnsiTheme="minorHAnsi"/>
                <w:color w:val="000000"/>
                <w:sz w:val="22"/>
                <w:szCs w:val="22"/>
              </w:rPr>
              <w:t>31</w:t>
            </w:r>
            <w:r w:rsidR="00B848EB">
              <w:rPr>
                <w:rFonts w:asciiTheme="minorHAnsi" w:hAnsiTheme="minorHAnsi"/>
                <w:color w:val="000000"/>
                <w:sz w:val="22"/>
                <w:szCs w:val="22"/>
              </w:rPr>
              <w:t>7</w:t>
            </w:r>
          </w:p>
        </w:tc>
      </w:tr>
      <w:tr w:rsidR="00F91106" w:rsidRPr="004574AD" w14:paraId="59B857EE"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7E2ABDF"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DE87408" w14:textId="77777777" w:rsidR="00F91106" w:rsidRPr="004574AD" w:rsidRDefault="008505EF" w:rsidP="00B848EB">
            <w:pPr>
              <w:rPr>
                <w:rFonts w:asciiTheme="minorHAnsi" w:hAnsiTheme="minorHAnsi"/>
                <w:color w:val="000000"/>
                <w:sz w:val="22"/>
                <w:szCs w:val="22"/>
              </w:rPr>
            </w:pPr>
            <w:r w:rsidRPr="004574AD">
              <w:rPr>
                <w:rFonts w:asciiTheme="minorHAnsi" w:hAnsiTheme="minorHAnsi"/>
                <w:color w:val="000000"/>
                <w:sz w:val="22"/>
                <w:szCs w:val="22"/>
              </w:rPr>
              <w:t>5-</w:t>
            </w:r>
            <w:r w:rsidR="00B848EB">
              <w:rPr>
                <w:rFonts w:asciiTheme="minorHAnsi" w:hAnsiTheme="minorHAnsi"/>
                <w:color w:val="000000"/>
                <w:sz w:val="22"/>
                <w:szCs w:val="22"/>
              </w:rPr>
              <w:t>157</w:t>
            </w:r>
          </w:p>
        </w:tc>
      </w:tr>
      <w:tr w:rsidR="00F91106" w:rsidRPr="004574AD" w14:paraId="37BD1529" w14:textId="77777777" w:rsidTr="00FE6AC1">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0123D93"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6D0EA66" w14:textId="77777777" w:rsidR="00F91106" w:rsidRPr="004574AD" w:rsidRDefault="00595B43" w:rsidP="00B848EB">
            <w:pPr>
              <w:rPr>
                <w:rFonts w:asciiTheme="minorHAnsi" w:hAnsiTheme="minorHAnsi"/>
                <w:color w:val="000000"/>
                <w:sz w:val="22"/>
                <w:szCs w:val="22"/>
              </w:rPr>
            </w:pPr>
            <w:r>
              <w:rPr>
                <w:rFonts w:asciiTheme="minorHAnsi" w:hAnsiTheme="minorHAnsi"/>
                <w:sz w:val="22"/>
                <w:szCs w:val="22"/>
              </w:rPr>
              <w:t xml:space="preserve">Modified </w:t>
            </w:r>
            <w:r w:rsidR="005B1513" w:rsidRPr="004574AD">
              <w:rPr>
                <w:rFonts w:asciiTheme="minorHAnsi" w:hAnsiTheme="minorHAnsi"/>
                <w:sz w:val="22"/>
                <w:szCs w:val="22"/>
              </w:rPr>
              <w:t>EPA Method 8</w:t>
            </w:r>
            <w:r w:rsidR="00B848EB">
              <w:rPr>
                <w:rFonts w:asciiTheme="minorHAnsi" w:hAnsiTheme="minorHAnsi"/>
                <w:sz w:val="22"/>
                <w:szCs w:val="22"/>
              </w:rPr>
              <w:t>270D</w:t>
            </w:r>
          </w:p>
        </w:tc>
      </w:tr>
      <w:tr w:rsidR="00F91106" w:rsidRPr="004574AD" w14:paraId="7E85625F" w14:textId="77777777" w:rsidTr="00FE6AC1">
        <w:trPr>
          <w:trHeight w:val="300"/>
        </w:trPr>
        <w:tc>
          <w:tcPr>
            <w:tcW w:w="1963" w:type="dxa"/>
            <w:tcBorders>
              <w:top w:val="dotted" w:sz="4" w:space="0" w:color="auto"/>
              <w:left w:val="nil"/>
              <w:bottom w:val="nil"/>
              <w:right w:val="nil"/>
            </w:tcBorders>
            <w:shd w:val="clear" w:color="auto" w:fill="auto"/>
            <w:noWrap/>
            <w:vAlign w:val="bottom"/>
            <w:hideMark/>
          </w:tcPr>
          <w:p w14:paraId="6BE19205" w14:textId="77777777"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14:paraId="47ABB8A3" w14:textId="77777777"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14:paraId="21D71192" w14:textId="77777777"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14:paraId="52C9C509" w14:textId="77777777" w:rsidR="00F91106" w:rsidRPr="004574AD" w:rsidRDefault="00F91106" w:rsidP="00F91106">
            <w:pPr>
              <w:rPr>
                <w:rFonts w:asciiTheme="minorHAnsi" w:hAnsiTheme="minorHAnsi"/>
                <w:color w:val="000000"/>
                <w:sz w:val="22"/>
                <w:szCs w:val="22"/>
              </w:rPr>
            </w:pPr>
          </w:p>
        </w:tc>
        <w:tc>
          <w:tcPr>
            <w:tcW w:w="946" w:type="dxa"/>
            <w:gridSpan w:val="2"/>
            <w:tcBorders>
              <w:top w:val="dotted" w:sz="4" w:space="0" w:color="auto"/>
              <w:left w:val="nil"/>
              <w:bottom w:val="nil"/>
              <w:right w:val="nil"/>
            </w:tcBorders>
            <w:shd w:val="clear" w:color="auto" w:fill="auto"/>
            <w:noWrap/>
            <w:vAlign w:val="bottom"/>
            <w:hideMark/>
          </w:tcPr>
          <w:p w14:paraId="2198D08D" w14:textId="77777777" w:rsidR="00F91106" w:rsidRPr="004574AD" w:rsidRDefault="00F91106" w:rsidP="00F91106">
            <w:pPr>
              <w:rPr>
                <w:rFonts w:asciiTheme="minorHAnsi" w:hAnsiTheme="minorHAnsi"/>
                <w:color w:val="000000"/>
                <w:sz w:val="22"/>
                <w:szCs w:val="22"/>
              </w:rPr>
            </w:pPr>
          </w:p>
        </w:tc>
      </w:tr>
      <w:tr w:rsidR="00E829A0" w:rsidRPr="004574AD" w14:paraId="6F6BDF6F" w14:textId="77777777" w:rsidTr="00FE6AC1">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14:paraId="5E1BDCB5" w14:textId="77777777"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DEEF1E1"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671"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2C234AF"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14:paraId="7DEF227B" w14:textId="77777777" w:rsidTr="00FE6AC1">
        <w:trPr>
          <w:trHeight w:val="350"/>
        </w:trPr>
        <w:tc>
          <w:tcPr>
            <w:tcW w:w="1963" w:type="dxa"/>
            <w:vMerge/>
            <w:tcBorders>
              <w:left w:val="dotted" w:sz="4" w:space="0" w:color="auto"/>
              <w:right w:val="dotted" w:sz="4" w:space="0" w:color="auto"/>
            </w:tcBorders>
            <w:shd w:val="clear" w:color="auto" w:fill="auto"/>
            <w:noWrap/>
            <w:vAlign w:val="center"/>
            <w:hideMark/>
          </w:tcPr>
          <w:p w14:paraId="18679892" w14:textId="77777777"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14:paraId="5954CB2A" w14:textId="0F925716" w:rsidR="000F2F53" w:rsidRPr="00F91106" w:rsidRDefault="00C51832" w:rsidP="00912B40">
            <w:pPr>
              <w:jc w:val="center"/>
              <w:rPr>
                <w:rFonts w:ascii="Calibri" w:hAnsi="Calibri"/>
                <w:color w:val="000000"/>
                <w:sz w:val="22"/>
                <w:szCs w:val="22"/>
              </w:rPr>
            </w:pPr>
            <w:r>
              <w:rPr>
                <w:rFonts w:ascii="Calibri" w:hAnsi="Calibri"/>
                <w:color w:val="000000"/>
                <w:sz w:val="22"/>
                <w:szCs w:val="22"/>
              </w:rPr>
              <w:t>8/1</w:t>
            </w:r>
            <w:r w:rsidR="002C04BE">
              <w:rPr>
                <w:rFonts w:ascii="Calibri" w:hAnsi="Calibri"/>
                <w:color w:val="000000"/>
                <w:sz w:val="22"/>
                <w:szCs w:val="22"/>
              </w:rPr>
              <w:t>1</w:t>
            </w:r>
            <w:r w:rsidR="000F2F53">
              <w:rPr>
                <w:rFonts w:ascii="Calibri" w:hAnsi="Calibri"/>
                <w:color w:val="000000"/>
                <w:sz w:val="22"/>
                <w:szCs w:val="22"/>
              </w:rPr>
              <w:t>/</w:t>
            </w:r>
            <w:r w:rsidR="00912B40">
              <w:rPr>
                <w:rFonts w:ascii="Calibri" w:hAnsi="Calibri"/>
                <w:color w:val="000000"/>
                <w:sz w:val="22"/>
                <w:szCs w:val="22"/>
              </w:rPr>
              <w:t xml:space="preserve">2015 </w:t>
            </w:r>
            <w:r w:rsidR="00884876">
              <w:rPr>
                <w:rFonts w:ascii="Calibri" w:hAnsi="Calibri"/>
                <w:color w:val="000000"/>
                <w:sz w:val="22"/>
                <w:szCs w:val="22"/>
              </w:rPr>
              <w:t>and</w:t>
            </w:r>
            <w:r w:rsidR="00397303">
              <w:rPr>
                <w:rFonts w:ascii="Calibri" w:hAnsi="Calibri"/>
                <w:color w:val="000000"/>
                <w:sz w:val="22"/>
                <w:szCs w:val="22"/>
              </w:rPr>
              <w:t xml:space="preserve"> 8/</w:t>
            </w:r>
            <w:r w:rsidR="002C04BE">
              <w:rPr>
                <w:rFonts w:ascii="Calibri" w:hAnsi="Calibri"/>
                <w:color w:val="000000"/>
                <w:sz w:val="22"/>
                <w:szCs w:val="22"/>
              </w:rPr>
              <w:t>25</w:t>
            </w:r>
            <w:r w:rsidR="00397303">
              <w:rPr>
                <w:rFonts w:ascii="Calibri" w:hAnsi="Calibri"/>
                <w:color w:val="000000"/>
                <w:sz w:val="22"/>
                <w:szCs w:val="22"/>
              </w:rPr>
              <w:t>/2015</w:t>
            </w:r>
          </w:p>
        </w:tc>
        <w:tc>
          <w:tcPr>
            <w:tcW w:w="3671" w:type="dxa"/>
            <w:gridSpan w:val="4"/>
            <w:tcBorders>
              <w:top w:val="dotted" w:sz="4" w:space="0" w:color="auto"/>
              <w:left w:val="dotted" w:sz="4" w:space="0" w:color="auto"/>
              <w:right w:val="dotted" w:sz="4" w:space="0" w:color="auto"/>
            </w:tcBorders>
            <w:shd w:val="clear" w:color="auto" w:fill="auto"/>
            <w:noWrap/>
            <w:vAlign w:val="center"/>
            <w:hideMark/>
          </w:tcPr>
          <w:p w14:paraId="2502F7F4" w14:textId="77777777" w:rsidR="000F2F53" w:rsidRPr="00F91106" w:rsidRDefault="00884876" w:rsidP="006F605E">
            <w:pPr>
              <w:jc w:val="center"/>
              <w:rPr>
                <w:rFonts w:ascii="Calibri" w:hAnsi="Calibri"/>
                <w:color w:val="000000"/>
                <w:sz w:val="22"/>
                <w:szCs w:val="22"/>
              </w:rPr>
            </w:pPr>
            <w:r>
              <w:rPr>
                <w:rFonts w:ascii="Calibri" w:hAnsi="Calibri"/>
                <w:color w:val="000000"/>
                <w:sz w:val="22"/>
                <w:szCs w:val="22"/>
              </w:rPr>
              <w:t>0.9, 1.2, 0.3</w:t>
            </w:r>
            <w:r w:rsidR="002C04BE">
              <w:rPr>
                <w:rFonts w:ascii="Calibri" w:hAnsi="Calibri"/>
                <w:color w:val="000000"/>
                <w:sz w:val="22"/>
                <w:szCs w:val="22"/>
              </w:rPr>
              <w:t xml:space="preserve"> and 2.8</w:t>
            </w:r>
          </w:p>
        </w:tc>
      </w:tr>
      <w:tr w:rsidR="00E863B1" w:rsidRPr="004574AD" w14:paraId="158C49D2" w14:textId="77777777" w:rsidTr="00FE6AC1">
        <w:trPr>
          <w:trHeight w:val="300"/>
        </w:trPr>
        <w:tc>
          <w:tcPr>
            <w:tcW w:w="1963" w:type="dxa"/>
            <w:tcBorders>
              <w:top w:val="dotted" w:sz="4" w:space="0" w:color="auto"/>
              <w:left w:val="nil"/>
              <w:bottom w:val="dotted" w:sz="4" w:space="0" w:color="auto"/>
            </w:tcBorders>
            <w:shd w:val="clear" w:color="auto" w:fill="auto"/>
            <w:noWrap/>
            <w:vAlign w:val="bottom"/>
            <w:hideMark/>
          </w:tcPr>
          <w:p w14:paraId="5A0AB687" w14:textId="77777777"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14:paraId="68093DF8" w14:textId="77777777"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14:paraId="459B46A2" w14:textId="77777777"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14:paraId="70F19222" w14:textId="77777777" w:rsidR="00E863B1" w:rsidRPr="004574AD" w:rsidRDefault="00E863B1" w:rsidP="00F91106">
            <w:pPr>
              <w:rPr>
                <w:rFonts w:asciiTheme="minorHAnsi" w:hAnsiTheme="minorHAnsi"/>
                <w:color w:val="000000"/>
                <w:sz w:val="22"/>
                <w:szCs w:val="22"/>
              </w:rPr>
            </w:pPr>
          </w:p>
        </w:tc>
        <w:tc>
          <w:tcPr>
            <w:tcW w:w="946" w:type="dxa"/>
            <w:gridSpan w:val="2"/>
            <w:tcBorders>
              <w:top w:val="dotted" w:sz="4" w:space="0" w:color="auto"/>
              <w:left w:val="nil"/>
              <w:bottom w:val="dotted" w:sz="4" w:space="0" w:color="auto"/>
              <w:right w:val="nil"/>
            </w:tcBorders>
            <w:shd w:val="clear" w:color="auto" w:fill="auto"/>
            <w:noWrap/>
            <w:vAlign w:val="bottom"/>
            <w:hideMark/>
          </w:tcPr>
          <w:p w14:paraId="7E802805" w14:textId="77777777" w:rsidR="00E863B1" w:rsidRPr="004574AD" w:rsidRDefault="00E863B1" w:rsidP="00F91106">
            <w:pPr>
              <w:rPr>
                <w:rFonts w:asciiTheme="minorHAnsi" w:hAnsiTheme="minorHAnsi"/>
                <w:color w:val="000000"/>
                <w:sz w:val="22"/>
                <w:szCs w:val="22"/>
              </w:rPr>
            </w:pPr>
          </w:p>
        </w:tc>
      </w:tr>
      <w:tr w:rsidR="00E863B1" w:rsidRPr="004574AD" w14:paraId="5DBE4AA0"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41F8B676"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738"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7D7C970B" w14:textId="77777777" w:rsidR="00E863B1" w:rsidRDefault="002C04BE" w:rsidP="00884876">
            <w:pPr>
              <w:autoSpaceDE w:val="0"/>
              <w:autoSpaceDN w:val="0"/>
              <w:adjustRightInd w:val="0"/>
              <w:rPr>
                <w:rFonts w:asciiTheme="minorHAnsi" w:hAnsiTheme="minorHAnsi" w:cstheme="minorHAnsi"/>
                <w:sz w:val="22"/>
                <w:szCs w:val="22"/>
              </w:rPr>
            </w:pPr>
            <w:r>
              <w:rPr>
                <w:rFonts w:asciiTheme="minorHAnsi" w:hAnsiTheme="minorHAnsi" w:cs="Tahoma"/>
                <w:sz w:val="22"/>
                <w:szCs w:val="22"/>
              </w:rPr>
              <w:t>SHP-150811-03 had s</w:t>
            </w:r>
            <w:r w:rsidR="00884876" w:rsidRPr="00734447">
              <w:rPr>
                <w:rFonts w:asciiTheme="minorHAnsi" w:hAnsiTheme="minorHAnsi" w:cs="Tahoma"/>
                <w:sz w:val="22"/>
                <w:szCs w:val="22"/>
              </w:rPr>
              <w:t>ample L4815 was listed on the COC as</w:t>
            </w:r>
            <w:r w:rsidR="00884876">
              <w:rPr>
                <w:rFonts w:asciiTheme="minorHAnsi" w:hAnsiTheme="minorHAnsi" w:cs="Tahoma"/>
                <w:sz w:val="22"/>
                <w:szCs w:val="22"/>
              </w:rPr>
              <w:t xml:space="preserve"> </w:t>
            </w:r>
            <w:r w:rsidR="00884876" w:rsidRPr="00734447">
              <w:rPr>
                <w:rFonts w:asciiTheme="minorHAnsi" w:hAnsiTheme="minorHAnsi" w:cs="Tahoma"/>
                <w:sz w:val="22"/>
                <w:szCs w:val="22"/>
              </w:rPr>
              <w:t>QAH-122 with a collection time of 8:40 on</w:t>
            </w:r>
            <w:r w:rsidR="00912B40">
              <w:rPr>
                <w:rFonts w:asciiTheme="minorHAnsi" w:hAnsiTheme="minorHAnsi" w:cs="Tahoma"/>
                <w:sz w:val="22"/>
                <w:szCs w:val="22"/>
              </w:rPr>
              <w:t xml:space="preserve"> </w:t>
            </w:r>
            <w:r w:rsidR="00884876" w:rsidRPr="00734447">
              <w:rPr>
                <w:rFonts w:asciiTheme="minorHAnsi" w:hAnsiTheme="minorHAnsi" w:cs="Tahoma"/>
                <w:sz w:val="22"/>
                <w:szCs w:val="22"/>
              </w:rPr>
              <w:t>8/6/15.</w:t>
            </w:r>
            <w:r w:rsidR="00884876">
              <w:rPr>
                <w:rFonts w:asciiTheme="minorHAnsi" w:hAnsiTheme="minorHAnsi" w:cs="Tahoma"/>
                <w:sz w:val="22"/>
                <w:szCs w:val="22"/>
              </w:rPr>
              <w:t xml:space="preserve">  </w:t>
            </w:r>
            <w:r w:rsidR="00884876" w:rsidRPr="00734447">
              <w:rPr>
                <w:rFonts w:asciiTheme="minorHAnsi" w:hAnsiTheme="minorHAnsi" w:cs="Tahoma"/>
                <w:sz w:val="22"/>
                <w:szCs w:val="22"/>
              </w:rPr>
              <w:t>There was no jar that had matching</w:t>
            </w:r>
            <w:r w:rsidR="00884876">
              <w:rPr>
                <w:rFonts w:asciiTheme="minorHAnsi" w:hAnsiTheme="minorHAnsi" w:cs="Tahoma"/>
                <w:sz w:val="22"/>
                <w:szCs w:val="22"/>
              </w:rPr>
              <w:t xml:space="preserve"> </w:t>
            </w:r>
            <w:r w:rsidR="00884876" w:rsidRPr="00734447">
              <w:rPr>
                <w:rFonts w:asciiTheme="minorHAnsi" w:hAnsiTheme="minorHAnsi" w:cs="Tahoma"/>
                <w:sz w:val="22"/>
                <w:szCs w:val="22"/>
              </w:rPr>
              <w:t>collection information but there was a jar</w:t>
            </w:r>
            <w:r w:rsidR="00884876">
              <w:rPr>
                <w:rFonts w:asciiTheme="minorHAnsi" w:hAnsiTheme="minorHAnsi" w:cs="Tahoma"/>
                <w:sz w:val="22"/>
                <w:szCs w:val="22"/>
              </w:rPr>
              <w:t xml:space="preserve"> </w:t>
            </w:r>
            <w:r w:rsidR="00884876" w:rsidRPr="00734447">
              <w:rPr>
                <w:rFonts w:asciiTheme="minorHAnsi" w:hAnsiTheme="minorHAnsi" w:cs="Tahoma"/>
                <w:sz w:val="22"/>
                <w:szCs w:val="22"/>
              </w:rPr>
              <w:t>that had the correct station information</w:t>
            </w:r>
            <w:r w:rsidR="00884876">
              <w:rPr>
                <w:rFonts w:asciiTheme="minorHAnsi" w:hAnsiTheme="minorHAnsi" w:cs="Tahoma"/>
                <w:sz w:val="22"/>
                <w:szCs w:val="22"/>
              </w:rPr>
              <w:t xml:space="preserve"> </w:t>
            </w:r>
            <w:r w:rsidR="00884876" w:rsidRPr="00734447">
              <w:rPr>
                <w:rFonts w:asciiTheme="minorHAnsi" w:hAnsiTheme="minorHAnsi" w:cs="Tahoma"/>
                <w:sz w:val="22"/>
                <w:szCs w:val="22"/>
              </w:rPr>
              <w:t>that belongs to that sample.</w:t>
            </w:r>
            <w:r>
              <w:rPr>
                <w:rFonts w:asciiTheme="minorHAnsi" w:hAnsiTheme="minorHAnsi" w:cs="Tahoma"/>
                <w:sz w:val="22"/>
                <w:szCs w:val="22"/>
              </w:rPr>
              <w:t xml:space="preserve">  </w:t>
            </w:r>
            <w:r w:rsidR="00884876" w:rsidRPr="00734447">
              <w:rPr>
                <w:rFonts w:asciiTheme="minorHAnsi" w:hAnsiTheme="minorHAnsi" w:cs="Tahoma"/>
                <w:sz w:val="22"/>
                <w:szCs w:val="22"/>
              </w:rPr>
              <w:t>The ID on the jar was QAH-207 with a</w:t>
            </w:r>
            <w:r w:rsidR="00884876">
              <w:rPr>
                <w:rFonts w:asciiTheme="minorHAnsi" w:hAnsiTheme="minorHAnsi" w:cs="Tahoma"/>
                <w:sz w:val="22"/>
                <w:szCs w:val="22"/>
              </w:rPr>
              <w:t xml:space="preserve"> </w:t>
            </w:r>
            <w:r w:rsidR="00884876" w:rsidRPr="00734447">
              <w:rPr>
                <w:rFonts w:asciiTheme="minorHAnsi" w:hAnsiTheme="minorHAnsi" w:cs="Tahoma"/>
                <w:sz w:val="22"/>
                <w:szCs w:val="22"/>
              </w:rPr>
              <w:t>collection date of 8/6/15 @ 10:00am.</w:t>
            </w:r>
            <w:r>
              <w:rPr>
                <w:rFonts w:asciiTheme="minorHAnsi" w:hAnsiTheme="minorHAnsi" w:cs="Tahoma"/>
                <w:sz w:val="22"/>
                <w:szCs w:val="22"/>
              </w:rPr>
              <w:t xml:space="preserve">  </w:t>
            </w:r>
            <w:r w:rsidR="00884876" w:rsidRPr="00734447">
              <w:rPr>
                <w:rFonts w:asciiTheme="minorHAnsi" w:hAnsiTheme="minorHAnsi" w:cs="Tahoma"/>
                <w:sz w:val="22"/>
                <w:szCs w:val="22"/>
              </w:rPr>
              <w:t>Logged in as the COC states but I believe it</w:t>
            </w:r>
            <w:r w:rsidR="00884876">
              <w:rPr>
                <w:rFonts w:asciiTheme="minorHAnsi" w:hAnsiTheme="minorHAnsi" w:cs="Tahoma"/>
                <w:sz w:val="22"/>
                <w:szCs w:val="22"/>
              </w:rPr>
              <w:t xml:space="preserve"> </w:t>
            </w:r>
            <w:r w:rsidR="00884876" w:rsidRPr="00734447">
              <w:rPr>
                <w:rFonts w:asciiTheme="minorHAnsi" w:hAnsiTheme="minorHAnsi" w:cs="Tahoma"/>
                <w:sz w:val="22"/>
                <w:szCs w:val="22"/>
              </w:rPr>
              <w:t>should be the QAH-207</w:t>
            </w:r>
            <w:r w:rsidR="00884876" w:rsidRPr="00734447">
              <w:rPr>
                <w:rFonts w:asciiTheme="minorHAnsi" w:hAnsiTheme="minorHAnsi" w:cstheme="minorHAnsi"/>
                <w:sz w:val="22"/>
                <w:szCs w:val="22"/>
              </w:rPr>
              <w:t>.</w:t>
            </w:r>
          </w:p>
          <w:p w14:paraId="2FBB7A75" w14:textId="77777777" w:rsidR="002C04BE" w:rsidRDefault="002C04BE" w:rsidP="00884876">
            <w:pPr>
              <w:autoSpaceDE w:val="0"/>
              <w:autoSpaceDN w:val="0"/>
              <w:adjustRightInd w:val="0"/>
              <w:rPr>
                <w:rFonts w:asciiTheme="minorHAnsi" w:hAnsiTheme="minorHAnsi" w:cstheme="minorHAnsi"/>
                <w:sz w:val="22"/>
                <w:szCs w:val="22"/>
              </w:rPr>
            </w:pPr>
          </w:p>
          <w:p w14:paraId="46559EEA" w14:textId="77777777" w:rsidR="002C04BE" w:rsidRPr="005F6E9C" w:rsidRDefault="002C04BE" w:rsidP="00884876">
            <w:pPr>
              <w:autoSpaceDE w:val="0"/>
              <w:autoSpaceDN w:val="0"/>
              <w:adjustRightInd w:val="0"/>
              <w:rPr>
                <w:rFonts w:asciiTheme="minorHAnsi" w:hAnsiTheme="minorHAnsi" w:cs="Arial"/>
                <w:sz w:val="22"/>
                <w:szCs w:val="22"/>
              </w:rPr>
            </w:pPr>
            <w:r>
              <w:rPr>
                <w:rFonts w:asciiTheme="minorHAnsi" w:hAnsiTheme="minorHAnsi" w:cs="Tahoma"/>
                <w:sz w:val="22"/>
                <w:szCs w:val="22"/>
              </w:rPr>
              <w:t>SHP-150825-01 had missing COCs.  The samples were confirmed with the project manager.</w:t>
            </w:r>
          </w:p>
        </w:tc>
      </w:tr>
      <w:tr w:rsidR="00E863B1" w:rsidRPr="004574AD" w14:paraId="172B5703"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6841D13C" w14:textId="77777777" w:rsidR="00E863B1" w:rsidRPr="004574AD" w:rsidRDefault="00E863B1"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hideMark/>
          </w:tcPr>
          <w:p w14:paraId="4004E754" w14:textId="77777777" w:rsidR="00E863B1" w:rsidRPr="00567206" w:rsidRDefault="00E863B1" w:rsidP="00F91106">
            <w:pPr>
              <w:rPr>
                <w:rFonts w:asciiTheme="minorHAnsi" w:hAnsiTheme="minorHAnsi"/>
                <w:color w:val="000000"/>
                <w:sz w:val="22"/>
                <w:szCs w:val="22"/>
              </w:rPr>
            </w:pPr>
          </w:p>
        </w:tc>
      </w:tr>
      <w:tr w:rsidR="00E863B1" w:rsidRPr="004574AD" w14:paraId="7A1BF0B0"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74B5CB3A"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738"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7D4278A9" w14:textId="77777777"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14:paraId="3271F524" w14:textId="77777777" w:rsidTr="00FE6AC1">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1CED958A" w14:textId="77777777" w:rsidR="00E863B1" w:rsidRPr="004574AD" w:rsidRDefault="00E863B1"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618E7D83" w14:textId="77777777" w:rsidR="00E863B1" w:rsidRPr="00567206" w:rsidRDefault="00E863B1" w:rsidP="00F91106">
            <w:pPr>
              <w:rPr>
                <w:rFonts w:asciiTheme="minorHAnsi" w:hAnsiTheme="minorHAnsi"/>
                <w:color w:val="000000"/>
                <w:sz w:val="22"/>
                <w:szCs w:val="22"/>
              </w:rPr>
            </w:pPr>
          </w:p>
        </w:tc>
      </w:tr>
      <w:tr w:rsidR="007A2520" w:rsidRPr="004574AD" w14:paraId="2EC51982" w14:textId="77777777" w:rsidTr="00FE6AC1">
        <w:trPr>
          <w:trHeight w:val="300"/>
        </w:trPr>
        <w:tc>
          <w:tcPr>
            <w:tcW w:w="1963" w:type="dxa"/>
            <w:tcBorders>
              <w:top w:val="nil"/>
              <w:left w:val="nil"/>
              <w:bottom w:val="dotted" w:sz="4" w:space="0" w:color="auto"/>
              <w:right w:val="nil"/>
            </w:tcBorders>
            <w:shd w:val="clear" w:color="auto" w:fill="auto"/>
            <w:noWrap/>
            <w:vAlign w:val="bottom"/>
            <w:hideMark/>
          </w:tcPr>
          <w:p w14:paraId="58D624CB"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14:paraId="2A4E5ADC" w14:textId="77777777"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14:paraId="1B007EF8" w14:textId="77777777"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14:paraId="7D13A9C9" w14:textId="77777777" w:rsidR="007A2520" w:rsidRPr="004574AD" w:rsidRDefault="007A2520" w:rsidP="00F91106">
            <w:pPr>
              <w:rPr>
                <w:rFonts w:asciiTheme="minorHAnsi" w:hAnsiTheme="minorHAnsi"/>
                <w:color w:val="000000"/>
                <w:sz w:val="22"/>
                <w:szCs w:val="22"/>
              </w:rPr>
            </w:pPr>
          </w:p>
        </w:tc>
        <w:tc>
          <w:tcPr>
            <w:tcW w:w="946" w:type="dxa"/>
            <w:gridSpan w:val="2"/>
            <w:tcBorders>
              <w:top w:val="dotted" w:sz="4" w:space="0" w:color="auto"/>
              <w:left w:val="nil"/>
              <w:bottom w:val="nil"/>
              <w:right w:val="nil"/>
            </w:tcBorders>
            <w:shd w:val="clear" w:color="auto" w:fill="auto"/>
            <w:noWrap/>
            <w:hideMark/>
          </w:tcPr>
          <w:p w14:paraId="76657EF9" w14:textId="77777777" w:rsidR="007A2520" w:rsidRPr="004574AD" w:rsidRDefault="007A2520" w:rsidP="00F91106">
            <w:pPr>
              <w:rPr>
                <w:rFonts w:asciiTheme="minorHAnsi" w:hAnsiTheme="minorHAnsi"/>
                <w:color w:val="000000"/>
                <w:sz w:val="22"/>
                <w:szCs w:val="22"/>
              </w:rPr>
            </w:pPr>
          </w:p>
        </w:tc>
      </w:tr>
      <w:tr w:rsidR="007A2520" w:rsidRPr="004574AD" w14:paraId="3EA0067F" w14:textId="77777777" w:rsidTr="00FE6AC1">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5A705E3A"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23DBB448" w14:textId="35E3BFDC" w:rsidR="00F6675D" w:rsidRPr="00F6675D" w:rsidRDefault="00C51832" w:rsidP="005C0268">
            <w:pPr>
              <w:rPr>
                <w:rFonts w:asciiTheme="minorHAnsi" w:hAnsiTheme="minorHAnsi" w:cstheme="minorHAnsi"/>
                <w:sz w:val="22"/>
                <w:szCs w:val="22"/>
              </w:rPr>
            </w:pPr>
            <w:r>
              <w:rPr>
                <w:rFonts w:asciiTheme="minorHAnsi" w:hAnsiTheme="minorHAnsi" w:cstheme="minorHAnsi"/>
                <w:color w:val="000000"/>
                <w:sz w:val="22"/>
                <w:szCs w:val="22"/>
              </w:rPr>
              <w:t>Samples were prepared for ana</w:t>
            </w:r>
            <w:r w:rsidR="00D612DC">
              <w:rPr>
                <w:rFonts w:asciiTheme="minorHAnsi" w:hAnsiTheme="minorHAnsi" w:cstheme="minorHAnsi"/>
                <w:color w:val="000000"/>
                <w:sz w:val="22"/>
                <w:szCs w:val="22"/>
              </w:rPr>
              <w:t xml:space="preserve">lysis by weighing </w:t>
            </w:r>
            <w:r w:rsidR="00D612DC" w:rsidRPr="00C71D3B">
              <w:rPr>
                <w:rFonts w:asciiTheme="minorHAnsi" w:hAnsiTheme="minorHAnsi" w:cstheme="minorHAnsi"/>
                <w:color w:val="000000"/>
                <w:sz w:val="22"/>
                <w:szCs w:val="22"/>
              </w:rPr>
              <w:t xml:space="preserve">approximately </w:t>
            </w:r>
            <w:r w:rsidR="005C0268">
              <w:rPr>
                <w:rFonts w:asciiTheme="minorHAnsi" w:hAnsiTheme="minorHAnsi" w:cstheme="minorHAnsi"/>
                <w:color w:val="000000"/>
                <w:sz w:val="22"/>
                <w:szCs w:val="22"/>
              </w:rPr>
              <w:t>30</w:t>
            </w:r>
            <w:r w:rsidR="005C0268" w:rsidRPr="00C71D3B">
              <w:rPr>
                <w:rFonts w:asciiTheme="minorHAnsi" w:hAnsiTheme="minorHAnsi" w:cstheme="minorHAnsi"/>
                <w:color w:val="000000"/>
                <w:sz w:val="22"/>
                <w:szCs w:val="22"/>
              </w:rPr>
              <w:t xml:space="preserve"> </w:t>
            </w:r>
            <w:r w:rsidRPr="00C71D3B">
              <w:rPr>
                <w:rFonts w:asciiTheme="minorHAnsi" w:hAnsiTheme="minorHAnsi" w:cstheme="minorHAnsi"/>
                <w:color w:val="000000"/>
                <w:sz w:val="22"/>
                <w:szCs w:val="22"/>
              </w:rPr>
              <w:t>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Each sample was spiked with PAH</w:t>
            </w:r>
            <w:r w:rsidR="009559AA">
              <w:rPr>
                <w:rFonts w:asciiTheme="minorHAnsi" w:hAnsiTheme="minorHAnsi" w:cstheme="minorHAnsi"/>
                <w:color w:val="000000"/>
                <w:sz w:val="22"/>
                <w:szCs w:val="22"/>
              </w:rPr>
              <w:t>, Biomarker</w:t>
            </w:r>
            <w:r>
              <w:rPr>
                <w:rFonts w:asciiTheme="minorHAnsi" w:hAnsiTheme="minorHAnsi" w:cstheme="minorHAnsi"/>
                <w:color w:val="000000"/>
                <w:sz w:val="22"/>
                <w:szCs w:val="22"/>
              </w:rPr>
              <w:t xml:space="preserve"> </w:t>
            </w:r>
            <w:r w:rsidR="00C71D3B">
              <w:rPr>
                <w:rFonts w:asciiTheme="minorHAnsi" w:hAnsiTheme="minorHAnsi" w:cstheme="minorHAnsi"/>
                <w:color w:val="000000"/>
                <w:sz w:val="22"/>
                <w:szCs w:val="22"/>
              </w:rPr>
              <w:t xml:space="preserve">and SHC </w:t>
            </w:r>
            <w:r>
              <w:rPr>
                <w:rFonts w:asciiTheme="minorHAnsi" w:hAnsiTheme="minorHAnsi" w:cstheme="minorHAnsi"/>
                <w:color w:val="000000"/>
                <w:sz w:val="22"/>
                <w:szCs w:val="22"/>
              </w:rPr>
              <w:t xml:space="preserve">surrogates and extracted 3 times using methylene chloride by shaker table.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sulfate and concentrated by Kuderna-Danish (KD) and nitrogen evaporation techniques.  Sample clean</w:t>
            </w:r>
            <w:r w:rsidR="00AD78AE">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sidR="00C71D3B">
              <w:rPr>
                <w:rFonts w:asciiTheme="minorHAnsi" w:hAnsiTheme="minorHAnsi" w:cstheme="minorHAnsi"/>
                <w:sz w:val="22"/>
                <w:szCs w:val="22"/>
              </w:rPr>
              <w:t>alumina columns</w:t>
            </w:r>
            <w:r w:rsidRPr="00FE22D3">
              <w:rPr>
                <w:rFonts w:asciiTheme="minorHAnsi" w:hAnsiTheme="minorHAnsi" w:cstheme="minorHAnsi"/>
                <w:sz w:val="22"/>
                <w:szCs w:val="22"/>
              </w:rPr>
              <w:t>.</w:t>
            </w:r>
            <w:r w:rsidR="00BB50DC" w:rsidRPr="00FE22D3">
              <w:rPr>
                <w:rFonts w:asciiTheme="minorHAnsi" w:hAnsiTheme="minorHAnsi" w:cstheme="minorHAnsi"/>
                <w:sz w:val="22"/>
                <w:szCs w:val="22"/>
              </w:rPr>
              <w:t xml:space="preserve"> </w:t>
            </w:r>
            <w:r w:rsidR="00BB50DC">
              <w:rPr>
                <w:rFonts w:asciiTheme="minorHAnsi" w:hAnsiTheme="minorHAnsi" w:cstheme="minorHAnsi"/>
                <w:sz w:val="22"/>
                <w:szCs w:val="22"/>
              </w:rPr>
              <w:t xml:space="preserve">Extracts were further cleaned up and fractionated using silica gel columns. The F1 fraction was </w:t>
            </w:r>
            <w:r w:rsidR="00F6675D">
              <w:rPr>
                <w:rFonts w:asciiTheme="minorHAnsi" w:hAnsiTheme="minorHAnsi" w:cstheme="minorHAnsi"/>
                <w:sz w:val="22"/>
                <w:szCs w:val="22"/>
              </w:rPr>
              <w:t xml:space="preserve">collected and split for </w:t>
            </w:r>
            <w:r w:rsidR="00AD78AE">
              <w:rPr>
                <w:rFonts w:asciiTheme="minorHAnsi" w:hAnsiTheme="minorHAnsi" w:cstheme="minorHAnsi"/>
                <w:sz w:val="22"/>
                <w:szCs w:val="22"/>
              </w:rPr>
              <w:t>TPH/</w:t>
            </w:r>
            <w:r w:rsidR="00F6675D">
              <w:rPr>
                <w:rFonts w:asciiTheme="minorHAnsi" w:hAnsiTheme="minorHAnsi" w:cstheme="minorHAnsi"/>
                <w:sz w:val="22"/>
                <w:szCs w:val="22"/>
              </w:rPr>
              <w:t>SHC</w:t>
            </w:r>
            <w:r w:rsidR="00AD78AE">
              <w:rPr>
                <w:rFonts w:asciiTheme="minorHAnsi" w:hAnsiTheme="minorHAnsi" w:cstheme="minorHAnsi"/>
                <w:sz w:val="22"/>
                <w:szCs w:val="22"/>
              </w:rPr>
              <w:t xml:space="preserve"> and</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biomarker</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analys</w:t>
            </w:r>
            <w:r w:rsidR="00AD78AE">
              <w:rPr>
                <w:rFonts w:asciiTheme="minorHAnsi" w:hAnsiTheme="minorHAnsi" w:cstheme="minorHAnsi"/>
                <w:sz w:val="22"/>
                <w:szCs w:val="22"/>
              </w:rPr>
              <w:t>es</w:t>
            </w:r>
            <w:r w:rsidR="00BB50DC">
              <w:rPr>
                <w:rFonts w:asciiTheme="minorHAnsi" w:hAnsiTheme="minorHAnsi" w:cstheme="minorHAnsi"/>
                <w:sz w:val="22"/>
                <w:szCs w:val="22"/>
              </w:rPr>
              <w:t>. The F2 fraction was collected for PAH and alky</w:t>
            </w:r>
            <w:r w:rsidR="00D338F7">
              <w:rPr>
                <w:rFonts w:asciiTheme="minorHAnsi" w:hAnsiTheme="minorHAnsi" w:cstheme="minorHAnsi"/>
                <w:sz w:val="22"/>
                <w:szCs w:val="22"/>
              </w:rPr>
              <w:t>l</w:t>
            </w:r>
            <w:r w:rsidR="00BB50DC">
              <w:rPr>
                <w:rFonts w:asciiTheme="minorHAnsi" w:hAnsiTheme="minorHAnsi" w:cstheme="minorHAnsi"/>
                <w:sz w:val="22"/>
                <w:szCs w:val="22"/>
              </w:rPr>
              <w:t>ated PAH analysis.</w:t>
            </w:r>
            <w:r>
              <w:rPr>
                <w:rFonts w:asciiTheme="minorHAnsi" w:hAnsiTheme="minorHAnsi" w:cstheme="minorHAnsi"/>
                <w:sz w:val="22"/>
                <w:szCs w:val="22"/>
              </w:rPr>
              <w:t xml:space="preserve"> The extracts were concentrated and spiked with IS for analysis.  </w:t>
            </w:r>
          </w:p>
        </w:tc>
      </w:tr>
      <w:tr w:rsidR="007A2520" w:rsidRPr="002A045B" w14:paraId="5EC35786"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14:paraId="1C2615E6"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738"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14:paraId="3B755C5A" w14:textId="02830181" w:rsidR="003839BE" w:rsidRDefault="00884876" w:rsidP="00912B40">
            <w:pPr>
              <w:rPr>
                <w:rFonts w:asciiTheme="minorHAnsi" w:hAnsiTheme="minorHAnsi"/>
                <w:color w:val="000000"/>
                <w:sz w:val="22"/>
                <w:szCs w:val="22"/>
              </w:rPr>
            </w:pPr>
            <w:r>
              <w:rPr>
                <w:rFonts w:asciiTheme="minorHAnsi" w:hAnsiTheme="minorHAnsi"/>
                <w:color w:val="000000"/>
                <w:sz w:val="22"/>
                <w:szCs w:val="22"/>
              </w:rPr>
              <w:t>All samples had overlying water layer.</w:t>
            </w:r>
            <w:r w:rsidR="00436018">
              <w:rPr>
                <w:rFonts w:asciiTheme="minorHAnsi" w:hAnsiTheme="minorHAnsi"/>
                <w:color w:val="000000"/>
                <w:sz w:val="22"/>
                <w:szCs w:val="22"/>
              </w:rPr>
              <w:t xml:space="preserve">  O</w:t>
            </w:r>
            <w:bookmarkStart w:id="0" w:name="_GoBack"/>
            <w:bookmarkEnd w:id="0"/>
            <w:r>
              <w:rPr>
                <w:rFonts w:asciiTheme="minorHAnsi" w:hAnsiTheme="minorHAnsi"/>
                <w:color w:val="000000"/>
                <w:sz w:val="22"/>
                <w:szCs w:val="22"/>
              </w:rPr>
              <w:t xml:space="preserve">verlying water was poured off before being weighed out.  After samples were weighed out to 30g, overlying water layer still existed.  The samples were centrifuged and then poured off again to remove existing </w:t>
            </w:r>
            <w:r w:rsidR="00912B40">
              <w:rPr>
                <w:rFonts w:asciiTheme="minorHAnsi" w:hAnsiTheme="minorHAnsi"/>
                <w:color w:val="000000"/>
                <w:sz w:val="22"/>
                <w:szCs w:val="22"/>
              </w:rPr>
              <w:t xml:space="preserve">water </w:t>
            </w:r>
            <w:r>
              <w:rPr>
                <w:rFonts w:asciiTheme="minorHAnsi" w:hAnsiTheme="minorHAnsi"/>
                <w:color w:val="000000"/>
                <w:sz w:val="22"/>
                <w:szCs w:val="22"/>
              </w:rPr>
              <w:t>layer.</w:t>
            </w:r>
          </w:p>
          <w:p w14:paraId="2064AEC1" w14:textId="77777777" w:rsidR="001A2BDC" w:rsidRDefault="001A2BDC" w:rsidP="00912B40">
            <w:pPr>
              <w:rPr>
                <w:rFonts w:asciiTheme="minorHAnsi" w:hAnsiTheme="minorHAnsi"/>
                <w:color w:val="000000"/>
                <w:sz w:val="22"/>
                <w:szCs w:val="22"/>
              </w:rPr>
            </w:pPr>
          </w:p>
          <w:p w14:paraId="7C22D146" w14:textId="6A60B9F5" w:rsidR="001A2BDC" w:rsidRPr="002A045B" w:rsidRDefault="001A2BDC" w:rsidP="00912B40">
            <w:pPr>
              <w:rPr>
                <w:rFonts w:asciiTheme="minorHAnsi" w:hAnsiTheme="minorHAnsi"/>
                <w:color w:val="000000"/>
                <w:sz w:val="22"/>
                <w:szCs w:val="22"/>
              </w:rPr>
            </w:pPr>
            <w:r>
              <w:rPr>
                <w:rFonts w:asciiTheme="minorHAnsi" w:hAnsiTheme="minorHAnsi"/>
                <w:color w:val="000000"/>
                <w:sz w:val="22"/>
                <w:szCs w:val="22"/>
              </w:rPr>
              <w:t>Other minor comments/observations can be found in the Sample Specific Comment section of the prep batch.</w:t>
            </w:r>
          </w:p>
        </w:tc>
      </w:tr>
      <w:tr w:rsidR="007A2520" w:rsidRPr="002A045B" w14:paraId="0DCEFD10"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07019B81"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63B765F3" w14:textId="77777777" w:rsidR="007A2520" w:rsidRPr="002A045B" w:rsidRDefault="007A2520" w:rsidP="00F91106">
            <w:pPr>
              <w:rPr>
                <w:rFonts w:asciiTheme="minorHAnsi" w:hAnsiTheme="minorHAnsi"/>
                <w:color w:val="000000"/>
                <w:sz w:val="22"/>
                <w:szCs w:val="22"/>
              </w:rPr>
            </w:pPr>
          </w:p>
        </w:tc>
      </w:tr>
      <w:tr w:rsidR="007A2520" w:rsidRPr="002A045B" w14:paraId="180AAAAF"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58CF03DC"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18D3FFD7" w14:textId="77777777" w:rsidR="007A2520" w:rsidRPr="002A045B" w:rsidRDefault="007A2520" w:rsidP="00F91106">
            <w:pPr>
              <w:rPr>
                <w:rFonts w:asciiTheme="minorHAnsi" w:hAnsiTheme="minorHAnsi"/>
                <w:color w:val="000000"/>
                <w:sz w:val="22"/>
                <w:szCs w:val="22"/>
              </w:rPr>
            </w:pPr>
          </w:p>
        </w:tc>
      </w:tr>
      <w:tr w:rsidR="007A2520" w:rsidRPr="002A045B" w14:paraId="635EE88C"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6C42AB4D"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54B29DDC" w14:textId="77777777" w:rsidR="007A2520" w:rsidRPr="002A045B" w:rsidRDefault="007A2520" w:rsidP="00F91106">
            <w:pPr>
              <w:rPr>
                <w:rFonts w:asciiTheme="minorHAnsi" w:hAnsiTheme="minorHAnsi"/>
                <w:color w:val="000000"/>
                <w:sz w:val="22"/>
                <w:szCs w:val="22"/>
              </w:rPr>
            </w:pPr>
          </w:p>
        </w:tc>
      </w:tr>
      <w:tr w:rsidR="007A2520" w:rsidRPr="002A045B" w14:paraId="33827EB8" w14:textId="77777777" w:rsidTr="00FE6AC1">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14:paraId="4B0C24B7"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shd w:val="clear" w:color="auto" w:fill="auto"/>
            <w:hideMark/>
          </w:tcPr>
          <w:p w14:paraId="2BE962DD" w14:textId="77777777" w:rsidR="007A2520" w:rsidRPr="002A045B" w:rsidRDefault="007A2520" w:rsidP="00F91106">
            <w:pPr>
              <w:rPr>
                <w:rFonts w:asciiTheme="minorHAnsi" w:hAnsiTheme="minorHAnsi"/>
                <w:color w:val="000000"/>
                <w:sz w:val="22"/>
                <w:szCs w:val="22"/>
              </w:rPr>
            </w:pPr>
          </w:p>
        </w:tc>
      </w:tr>
      <w:tr w:rsidR="007A2520" w:rsidRPr="004574AD" w14:paraId="740DF1B5" w14:textId="77777777" w:rsidTr="00FE6AC1">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304428CB"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Analysis</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41DDC651" w14:textId="77777777" w:rsidR="00D612DC" w:rsidRPr="00D612DC" w:rsidRDefault="00B848EB" w:rsidP="009559AA">
            <w:pPr>
              <w:tabs>
                <w:tab w:val="left" w:pos="0"/>
              </w:tabs>
              <w:suppressAutoHyphens/>
              <w:rPr>
                <w:rFonts w:asciiTheme="minorHAnsi" w:hAnsiTheme="minorHAnsi"/>
                <w:sz w:val="22"/>
              </w:rPr>
            </w:pPr>
            <w:r w:rsidRPr="00314CA8">
              <w:rPr>
                <w:rFonts w:asciiTheme="minorHAnsi" w:hAnsiTheme="minorHAnsi"/>
                <w:sz w:val="22"/>
                <w:szCs w:val="22"/>
              </w:rPr>
              <w:t xml:space="preserve">PAH, alkylated PAH (F2 fraction) and Biomarkers (F1 fraction) were measured by gas chromatography-mass spectrometry (GC/MS) in the selected ion mode (SIM). An initial calibration consisting of target analytes was analyzed prior to analysis to demonstrate the linear range of analysis. Calibration verification was performed every 24 hours in which samples were analyzed. Concentrations of target </w:t>
            </w:r>
            <w:r w:rsidRPr="00314CA8">
              <w:rPr>
                <w:rFonts w:asciiTheme="minorHAnsi" w:hAnsiTheme="minorHAnsi"/>
                <w:sz w:val="22"/>
                <w:szCs w:val="22"/>
              </w:rPr>
              <w:lastRenderedPageBreak/>
              <w:t xml:space="preserve">compounds were calculated versus internal standards. Target PAH were quantified using the average response factors (RF) generated from the initial calibration. The alkyl homologue PAH series were assigned the RF of the parent PAH.  </w:t>
            </w:r>
            <w:r>
              <w:rPr>
                <w:rFonts w:asciiTheme="minorHAnsi" w:hAnsiTheme="minorHAnsi"/>
                <w:sz w:val="22"/>
                <w:szCs w:val="22"/>
              </w:rPr>
              <w:t>Biomarkers used RFs from the single individual biomarkers within the calibration standard curve.</w:t>
            </w:r>
            <w:r w:rsidRPr="00314CA8">
              <w:rPr>
                <w:rFonts w:asciiTheme="minorHAnsi" w:hAnsiTheme="minorHAnsi"/>
                <w:sz w:val="22"/>
                <w:szCs w:val="22"/>
              </w:rPr>
              <w:t xml:space="preserve">  </w:t>
            </w:r>
            <w:r>
              <w:rPr>
                <w:rFonts w:asciiTheme="minorHAnsi" w:hAnsiTheme="minorHAnsi"/>
                <w:sz w:val="22"/>
                <w:szCs w:val="22"/>
              </w:rPr>
              <w:t>All reported data (except NSC and CO) is corrected based on surrogate recoveries.</w:t>
            </w:r>
            <w:r>
              <w:rPr>
                <w:rFonts w:asciiTheme="minorHAnsi" w:hAnsiTheme="minorHAnsi"/>
                <w:sz w:val="22"/>
              </w:rPr>
              <w:t xml:space="preserve">  All data is reported on dry weight basis except the NSC and CO (oil weight).</w:t>
            </w:r>
          </w:p>
        </w:tc>
      </w:tr>
      <w:tr w:rsidR="003839BE" w:rsidRPr="004574AD" w14:paraId="05972CEA" w14:textId="77777777" w:rsidTr="00FE6AC1">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14:paraId="55FE9640" w14:textId="77777777" w:rsidR="003839BE" w:rsidRPr="004574AD" w:rsidRDefault="003839BE" w:rsidP="000F0F67">
            <w:pPr>
              <w:jc w:val="center"/>
              <w:rPr>
                <w:rFonts w:asciiTheme="minorHAnsi" w:hAnsiTheme="minorHAnsi"/>
                <w:color w:val="000000"/>
                <w:sz w:val="22"/>
                <w:szCs w:val="22"/>
              </w:rPr>
            </w:pPr>
            <w:r>
              <w:rPr>
                <w:rFonts w:asciiTheme="minorHAnsi" w:hAnsiTheme="minorHAnsi"/>
                <w:color w:val="000000"/>
                <w:sz w:val="22"/>
                <w:szCs w:val="22"/>
              </w:rPr>
              <w:lastRenderedPageBreak/>
              <w:t>Analysis comments</w:t>
            </w:r>
          </w:p>
        </w:tc>
        <w:tc>
          <w:tcPr>
            <w:tcW w:w="7502"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14:paraId="22D70BDD" w14:textId="77777777" w:rsidR="003839BE" w:rsidRDefault="00B848EB" w:rsidP="000F0F67">
            <w:pPr>
              <w:autoSpaceDE w:val="0"/>
              <w:autoSpaceDN w:val="0"/>
              <w:adjustRightInd w:val="0"/>
              <w:rPr>
                <w:rFonts w:asciiTheme="minorHAnsi" w:hAnsiTheme="minorHAnsi"/>
                <w:color w:val="000000"/>
                <w:sz w:val="22"/>
                <w:szCs w:val="22"/>
              </w:rPr>
            </w:pPr>
            <w:r>
              <w:rPr>
                <w:rFonts w:asciiTheme="minorHAnsi" w:hAnsiTheme="minorHAnsi"/>
                <w:sz w:val="22"/>
                <w:szCs w:val="22"/>
              </w:rPr>
              <w:t>None.</w:t>
            </w:r>
          </w:p>
          <w:p w14:paraId="2EEEE55E" w14:textId="77777777" w:rsidR="003B6CB7" w:rsidRDefault="003B6CB7" w:rsidP="000F0F67">
            <w:pPr>
              <w:autoSpaceDE w:val="0"/>
              <w:autoSpaceDN w:val="0"/>
              <w:adjustRightInd w:val="0"/>
              <w:rPr>
                <w:rFonts w:asciiTheme="minorHAnsi" w:hAnsiTheme="minorHAnsi"/>
                <w:color w:val="000000"/>
                <w:sz w:val="22"/>
                <w:szCs w:val="22"/>
              </w:rPr>
            </w:pPr>
          </w:p>
        </w:tc>
        <w:tc>
          <w:tcPr>
            <w:tcW w:w="236" w:type="dxa"/>
            <w:tcBorders>
              <w:top w:val="dotted" w:sz="4" w:space="0" w:color="auto"/>
              <w:left w:val="nil"/>
              <w:bottom w:val="dotted" w:sz="4" w:space="0" w:color="auto"/>
              <w:right w:val="nil"/>
            </w:tcBorders>
            <w:shd w:val="clear" w:color="auto" w:fill="auto"/>
            <w:noWrap/>
            <w:vAlign w:val="bottom"/>
          </w:tcPr>
          <w:p w14:paraId="1DE216F3" w14:textId="77777777" w:rsidR="003839BE" w:rsidRPr="004574AD" w:rsidRDefault="003839BE" w:rsidP="00854D65">
            <w:pPr>
              <w:jc w:val="center"/>
              <w:rPr>
                <w:rFonts w:asciiTheme="minorHAnsi" w:hAnsiTheme="minorHAnsi"/>
                <w:color w:val="000000"/>
                <w:sz w:val="22"/>
                <w:szCs w:val="22"/>
              </w:rPr>
            </w:pPr>
          </w:p>
        </w:tc>
      </w:tr>
      <w:tr w:rsidR="007A2520" w:rsidRPr="004574AD" w14:paraId="4EF67177" w14:textId="77777777" w:rsidTr="00FE6AC1">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14:paraId="13A2CF2C"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67F28D5E" w14:textId="77777777"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14:paraId="5F264CCD" w14:textId="77777777" w:rsidR="007A2520" w:rsidRPr="004574AD" w:rsidRDefault="007A2520" w:rsidP="00854D65">
            <w:pPr>
              <w:jc w:val="center"/>
              <w:rPr>
                <w:rFonts w:asciiTheme="minorHAnsi" w:hAnsiTheme="minorHAnsi"/>
                <w:color w:val="000000"/>
                <w:sz w:val="22"/>
                <w:szCs w:val="22"/>
              </w:rPr>
            </w:pPr>
          </w:p>
        </w:tc>
        <w:tc>
          <w:tcPr>
            <w:tcW w:w="3845" w:type="dxa"/>
            <w:gridSpan w:val="4"/>
            <w:tcBorders>
              <w:top w:val="dotted" w:sz="4" w:space="0" w:color="auto"/>
              <w:left w:val="nil"/>
              <w:bottom w:val="dotted" w:sz="4" w:space="0" w:color="auto"/>
              <w:right w:val="nil"/>
            </w:tcBorders>
            <w:shd w:val="clear" w:color="auto" w:fill="auto"/>
            <w:noWrap/>
            <w:vAlign w:val="bottom"/>
            <w:hideMark/>
          </w:tcPr>
          <w:p w14:paraId="5B5D45C3" w14:textId="77777777"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14:paraId="244A3C42" w14:textId="77777777" w:rsidR="007A2520" w:rsidRPr="004574AD" w:rsidRDefault="007A2520" w:rsidP="00854D65">
            <w:pPr>
              <w:jc w:val="center"/>
              <w:rPr>
                <w:rFonts w:asciiTheme="minorHAnsi" w:hAnsiTheme="minorHAnsi"/>
                <w:color w:val="000000"/>
                <w:sz w:val="22"/>
                <w:szCs w:val="22"/>
              </w:rPr>
            </w:pPr>
          </w:p>
        </w:tc>
      </w:tr>
      <w:tr w:rsidR="007A2520" w:rsidRPr="004574AD" w14:paraId="197C7E68" w14:textId="77777777" w:rsidTr="00FE6AC1">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14:paraId="5F6BB2A0" w14:textId="77777777"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1B0A082" w14:textId="77777777" w:rsidR="007A2520" w:rsidRPr="00F13DFB" w:rsidRDefault="00884876" w:rsidP="00D338F7">
            <w:pPr>
              <w:jc w:val="center"/>
              <w:rPr>
                <w:rFonts w:asciiTheme="minorHAnsi" w:hAnsiTheme="minorHAnsi"/>
                <w:sz w:val="22"/>
                <w:szCs w:val="22"/>
              </w:rPr>
            </w:pPr>
            <w:r>
              <w:rPr>
                <w:rFonts w:asciiTheme="minorHAnsi" w:hAnsiTheme="minorHAnsi"/>
                <w:sz w:val="22"/>
                <w:szCs w:val="22"/>
              </w:rPr>
              <w:t>8</w:t>
            </w:r>
            <w:r w:rsidR="00DF0F61">
              <w:rPr>
                <w:rFonts w:asciiTheme="minorHAnsi" w:hAnsiTheme="minorHAnsi"/>
                <w:sz w:val="22"/>
                <w:szCs w:val="22"/>
              </w:rPr>
              <w:t>/</w:t>
            </w:r>
            <w:r w:rsidR="00D338F7">
              <w:rPr>
                <w:rFonts w:asciiTheme="minorHAnsi" w:hAnsiTheme="minorHAnsi"/>
                <w:sz w:val="22"/>
                <w:szCs w:val="22"/>
              </w:rPr>
              <w:t>31</w:t>
            </w:r>
            <w:r w:rsidR="00D612DC">
              <w:rPr>
                <w:rFonts w:asciiTheme="minorHAnsi" w:hAnsiTheme="minorHAnsi"/>
                <w:sz w:val="22"/>
                <w:szCs w:val="22"/>
              </w:rPr>
              <w:t>/201</w:t>
            </w:r>
            <w:r>
              <w:rPr>
                <w:rFonts w:asciiTheme="minorHAnsi" w:hAnsiTheme="minorHAnsi"/>
                <w:sz w:val="22"/>
                <w:szCs w:val="22"/>
              </w:rPr>
              <w:t>5</w:t>
            </w:r>
            <w:r w:rsidR="00D612DC">
              <w:rPr>
                <w:rFonts w:asciiTheme="minorHAnsi" w:hAnsiTheme="minorHAnsi"/>
                <w:sz w:val="22"/>
                <w:szCs w:val="22"/>
              </w:rPr>
              <w:t xml:space="preserve"> &amp; </w:t>
            </w:r>
            <w:r>
              <w:rPr>
                <w:rFonts w:asciiTheme="minorHAnsi" w:hAnsiTheme="minorHAnsi"/>
                <w:sz w:val="22"/>
                <w:szCs w:val="22"/>
              </w:rPr>
              <w:t>9</w:t>
            </w:r>
            <w:r w:rsidR="00D612DC">
              <w:rPr>
                <w:rFonts w:asciiTheme="minorHAnsi" w:hAnsiTheme="minorHAnsi"/>
                <w:sz w:val="22"/>
                <w:szCs w:val="22"/>
              </w:rPr>
              <w:t>/</w:t>
            </w:r>
            <w:r w:rsidR="00D338F7">
              <w:rPr>
                <w:rFonts w:asciiTheme="minorHAnsi" w:hAnsiTheme="minorHAnsi"/>
                <w:sz w:val="22"/>
                <w:szCs w:val="22"/>
              </w:rPr>
              <w:t>2 and 9</w:t>
            </w:r>
            <w:r w:rsidR="000F2F53">
              <w:rPr>
                <w:rFonts w:asciiTheme="minorHAnsi" w:hAnsiTheme="minorHAnsi"/>
                <w:sz w:val="22"/>
                <w:szCs w:val="22"/>
              </w:rPr>
              <w:t>/201</w:t>
            </w:r>
            <w:r w:rsidR="00D85484">
              <w:rPr>
                <w:rFonts w:asciiTheme="minorHAnsi" w:hAnsiTheme="minorHAnsi"/>
                <w:sz w:val="22"/>
                <w:szCs w:val="22"/>
              </w:rPr>
              <w:t>5</w:t>
            </w:r>
          </w:p>
        </w:tc>
        <w:tc>
          <w:tcPr>
            <w:tcW w:w="4317"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300A62C9" w14:textId="77777777" w:rsidR="007A2520" w:rsidRPr="004574AD" w:rsidRDefault="00D85484" w:rsidP="00B848EB">
            <w:pPr>
              <w:jc w:val="center"/>
              <w:rPr>
                <w:rFonts w:asciiTheme="minorHAnsi" w:hAnsiTheme="minorHAnsi"/>
                <w:color w:val="000000"/>
                <w:sz w:val="22"/>
                <w:szCs w:val="22"/>
              </w:rPr>
            </w:pPr>
            <w:r>
              <w:rPr>
                <w:rFonts w:asciiTheme="minorHAnsi" w:hAnsiTheme="minorHAnsi"/>
                <w:color w:val="000000"/>
                <w:sz w:val="22"/>
                <w:szCs w:val="22"/>
              </w:rPr>
              <w:t>9</w:t>
            </w:r>
            <w:r w:rsidR="00DF0F61">
              <w:rPr>
                <w:rFonts w:asciiTheme="minorHAnsi" w:hAnsiTheme="minorHAnsi"/>
                <w:color w:val="000000"/>
                <w:sz w:val="22"/>
                <w:szCs w:val="22"/>
              </w:rPr>
              <w:t>/</w:t>
            </w:r>
            <w:r w:rsidR="00D338F7">
              <w:rPr>
                <w:rFonts w:asciiTheme="minorHAnsi" w:hAnsiTheme="minorHAnsi"/>
                <w:color w:val="000000"/>
                <w:sz w:val="22"/>
                <w:szCs w:val="22"/>
              </w:rPr>
              <w:t>1</w:t>
            </w:r>
            <w:r w:rsidR="00B848EB">
              <w:rPr>
                <w:rFonts w:asciiTheme="minorHAnsi" w:hAnsiTheme="minorHAnsi"/>
                <w:color w:val="000000"/>
                <w:sz w:val="22"/>
                <w:szCs w:val="22"/>
              </w:rPr>
              <w:t>1</w:t>
            </w:r>
            <w:r w:rsidR="00DF0F61">
              <w:rPr>
                <w:rFonts w:asciiTheme="minorHAnsi" w:hAnsiTheme="minorHAnsi"/>
                <w:color w:val="000000"/>
                <w:sz w:val="22"/>
                <w:szCs w:val="22"/>
              </w:rPr>
              <w:t>-</w:t>
            </w:r>
            <w:r w:rsidR="00D338F7">
              <w:rPr>
                <w:rFonts w:asciiTheme="minorHAnsi" w:hAnsiTheme="minorHAnsi"/>
                <w:color w:val="000000"/>
                <w:sz w:val="22"/>
                <w:szCs w:val="22"/>
              </w:rPr>
              <w:t>1</w:t>
            </w:r>
            <w:r w:rsidR="00B848EB">
              <w:rPr>
                <w:rFonts w:asciiTheme="minorHAnsi" w:hAnsiTheme="minorHAnsi"/>
                <w:color w:val="000000"/>
                <w:sz w:val="22"/>
                <w:szCs w:val="22"/>
              </w:rPr>
              <w:t>6</w:t>
            </w:r>
            <w:r w:rsidR="009559AA">
              <w:rPr>
                <w:rFonts w:asciiTheme="minorHAnsi" w:hAnsiTheme="minorHAnsi"/>
                <w:color w:val="000000"/>
                <w:sz w:val="22"/>
                <w:szCs w:val="22"/>
              </w:rPr>
              <w:t>/</w:t>
            </w:r>
            <w:r w:rsidR="00C81707">
              <w:rPr>
                <w:rFonts w:asciiTheme="minorHAnsi" w:hAnsiTheme="minorHAnsi"/>
                <w:color w:val="000000"/>
                <w:sz w:val="22"/>
                <w:szCs w:val="22"/>
              </w:rPr>
              <w:t>201</w:t>
            </w:r>
            <w:r>
              <w:rPr>
                <w:rFonts w:asciiTheme="minorHAnsi" w:hAnsiTheme="minorHAnsi"/>
                <w:color w:val="000000"/>
                <w:sz w:val="22"/>
                <w:szCs w:val="22"/>
              </w:rPr>
              <w:t>5</w:t>
            </w:r>
          </w:p>
        </w:tc>
      </w:tr>
    </w:tbl>
    <w:p w14:paraId="580A16E6" w14:textId="77777777" w:rsidR="00F91106" w:rsidRPr="004574AD" w:rsidRDefault="00F91106" w:rsidP="00E456FF">
      <w:pPr>
        <w:rPr>
          <w:rFonts w:asciiTheme="minorHAnsi" w:hAnsiTheme="minorHAnsi"/>
          <w:sz w:val="22"/>
          <w:szCs w:val="22"/>
        </w:rPr>
      </w:pPr>
    </w:p>
    <w:tbl>
      <w:tblPr>
        <w:tblW w:w="15904" w:type="dxa"/>
        <w:tblInd w:w="93" w:type="dxa"/>
        <w:tblLook w:val="04A0" w:firstRow="1" w:lastRow="0" w:firstColumn="1" w:lastColumn="0" w:noHBand="0" w:noVBand="1"/>
      </w:tblPr>
      <w:tblGrid>
        <w:gridCol w:w="2999"/>
        <w:gridCol w:w="7133"/>
        <w:gridCol w:w="5772"/>
      </w:tblGrid>
      <w:tr w:rsidR="0072157C" w:rsidRPr="004574AD" w14:paraId="66190C92" w14:textId="77777777" w:rsidTr="00F70EC6">
        <w:trPr>
          <w:gridAfter w:val="1"/>
          <w:wAfter w:w="6421" w:type="dxa"/>
          <w:trHeight w:val="269"/>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161D5B76"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7F4A728A"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 xml:space="preserve">A PB </w:t>
            </w:r>
            <w:r w:rsidR="00D3404A" w:rsidRPr="004574AD">
              <w:rPr>
                <w:rFonts w:asciiTheme="minorHAnsi" w:hAnsiTheme="minorHAnsi"/>
                <w:color w:val="000000"/>
                <w:sz w:val="22"/>
                <w:szCs w:val="22"/>
              </w:rPr>
              <w:t xml:space="preserve">was prepared with this analytical </w:t>
            </w:r>
            <w:r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Pr="004574AD">
              <w:rPr>
                <w:rFonts w:asciiTheme="minorHAnsi" w:hAnsiTheme="minorHAnsi"/>
                <w:color w:val="000000"/>
                <w:sz w:val="22"/>
                <w:szCs w:val="22"/>
              </w:rPr>
              <w:t xml:space="preserve"> methods are free of contamination.</w:t>
            </w:r>
          </w:p>
        </w:tc>
      </w:tr>
      <w:tr w:rsidR="0072157C" w:rsidRPr="004574AD" w14:paraId="5D4F893A"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A04215E"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3B80F54E" w14:textId="77777777" w:rsidR="0072157C" w:rsidRPr="004574AD" w:rsidRDefault="0072157C" w:rsidP="0072157C">
            <w:pPr>
              <w:rPr>
                <w:rFonts w:asciiTheme="minorHAnsi" w:hAnsiTheme="minorHAnsi"/>
                <w:color w:val="000000"/>
                <w:sz w:val="22"/>
                <w:szCs w:val="22"/>
              </w:rPr>
            </w:pPr>
          </w:p>
        </w:tc>
      </w:tr>
      <w:tr w:rsidR="0072157C" w:rsidRPr="004574AD" w14:paraId="570E29D7" w14:textId="77777777" w:rsidTr="00F70EC6">
        <w:trPr>
          <w:gridAfter w:val="1"/>
          <w:wAfter w:w="6421" w:type="dxa"/>
          <w:trHeight w:val="245"/>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4F505262" w14:textId="77777777"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14:paraId="57754B0C" w14:textId="77777777"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9CCF635" w14:textId="77777777" w:rsidR="0072157C" w:rsidRPr="00361737" w:rsidRDefault="00B848EB" w:rsidP="00D338F7">
            <w:pPr>
              <w:rPr>
                <w:rFonts w:asciiTheme="minorHAnsi" w:hAnsiTheme="minorHAnsi"/>
                <w:color w:val="000000"/>
                <w:sz w:val="22"/>
                <w:szCs w:val="22"/>
              </w:rPr>
            </w:pPr>
            <w:r>
              <w:rPr>
                <w:rFonts w:asciiTheme="minorHAnsi" w:hAnsiTheme="minorHAnsi"/>
                <w:color w:val="000000"/>
                <w:sz w:val="22"/>
                <w:szCs w:val="22"/>
              </w:rPr>
              <w:t>No</w:t>
            </w:r>
            <w:r w:rsidR="0072157C" w:rsidRPr="00361737">
              <w:rPr>
                <w:rFonts w:asciiTheme="minorHAnsi" w:hAnsiTheme="minorHAnsi"/>
                <w:color w:val="000000"/>
                <w:sz w:val="22"/>
                <w:szCs w:val="22"/>
              </w:rPr>
              <w:t xml:space="preserve"> exceed</w:t>
            </w:r>
            <w:r w:rsidR="00D85484">
              <w:rPr>
                <w:rFonts w:asciiTheme="minorHAnsi" w:hAnsiTheme="minorHAnsi"/>
                <w:color w:val="000000"/>
                <w:sz w:val="22"/>
                <w:szCs w:val="22"/>
              </w:rPr>
              <w:t>a</w:t>
            </w:r>
            <w:r w:rsidR="0072157C" w:rsidRPr="00361737">
              <w:rPr>
                <w:rFonts w:asciiTheme="minorHAnsi" w:hAnsiTheme="minorHAnsi"/>
                <w:color w:val="000000"/>
                <w:sz w:val="22"/>
                <w:szCs w:val="22"/>
              </w:rPr>
              <w:t>nce</w:t>
            </w:r>
            <w:r w:rsidR="00361737" w:rsidRPr="00361737">
              <w:rPr>
                <w:rFonts w:asciiTheme="minorHAnsi" w:hAnsiTheme="minorHAnsi"/>
                <w:color w:val="000000"/>
                <w:sz w:val="22"/>
                <w:szCs w:val="22"/>
              </w:rPr>
              <w:t>s</w:t>
            </w:r>
            <w:r w:rsidR="0072157C" w:rsidRPr="00361737">
              <w:rPr>
                <w:rFonts w:asciiTheme="minorHAnsi" w:hAnsiTheme="minorHAnsi"/>
                <w:color w:val="000000"/>
                <w:sz w:val="22"/>
                <w:szCs w:val="22"/>
              </w:rPr>
              <w:t xml:space="preserve"> noted.</w:t>
            </w:r>
          </w:p>
        </w:tc>
      </w:tr>
      <w:tr w:rsidR="0072157C" w:rsidRPr="004574AD" w14:paraId="3951EB19"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55680E19" w14:textId="77777777" w:rsidR="0072157C" w:rsidRPr="004574AD" w:rsidRDefault="0072157C"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13F1ABA1" w14:textId="77777777" w:rsidR="0072157C" w:rsidRPr="00CF4194" w:rsidRDefault="0072157C" w:rsidP="00B848EB">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361737">
              <w:rPr>
                <w:rFonts w:asciiTheme="minorHAnsi" w:hAnsiTheme="minorHAnsi"/>
                <w:color w:val="000000"/>
                <w:sz w:val="22"/>
                <w:szCs w:val="22"/>
              </w:rPr>
              <w:t xml:space="preserve">: </w:t>
            </w:r>
            <w:r w:rsidR="008946FE">
              <w:rPr>
                <w:rFonts w:asciiTheme="minorHAnsi" w:hAnsiTheme="minorHAnsi"/>
                <w:color w:val="000000"/>
                <w:sz w:val="22"/>
                <w:szCs w:val="22"/>
              </w:rPr>
              <w:t xml:space="preserve"> </w:t>
            </w:r>
            <w:r w:rsidR="00D338F7" w:rsidRPr="00361737">
              <w:rPr>
                <w:rFonts w:asciiTheme="minorHAnsi" w:hAnsiTheme="minorHAnsi"/>
                <w:color w:val="000000"/>
                <w:sz w:val="22"/>
                <w:szCs w:val="22"/>
              </w:rPr>
              <w:t xml:space="preserve">Comments: </w:t>
            </w:r>
            <w:r w:rsidR="00D338F7">
              <w:rPr>
                <w:rFonts w:asciiTheme="minorHAnsi" w:hAnsiTheme="minorHAnsi"/>
                <w:color w:val="000000"/>
                <w:sz w:val="22"/>
                <w:szCs w:val="22"/>
              </w:rPr>
              <w:t xml:space="preserve"> </w:t>
            </w:r>
            <w:r w:rsidR="00B848EB">
              <w:rPr>
                <w:rFonts w:asciiTheme="minorHAnsi" w:hAnsiTheme="minorHAnsi"/>
                <w:color w:val="000000"/>
                <w:sz w:val="22"/>
                <w:szCs w:val="22"/>
              </w:rPr>
              <w:t>None</w:t>
            </w:r>
            <w:r w:rsidR="00DF0F61" w:rsidRPr="00DF0F61">
              <w:rPr>
                <w:rFonts w:asciiTheme="minorHAnsi" w:hAnsiTheme="minorHAnsi" w:cs="Arial"/>
                <w:sz w:val="22"/>
                <w:szCs w:val="22"/>
              </w:rPr>
              <w:t>.</w:t>
            </w:r>
          </w:p>
        </w:tc>
      </w:tr>
      <w:tr w:rsidR="0072157C" w:rsidRPr="004574AD" w14:paraId="75E00D22"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6B4ECFC"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35F43D4A" w14:textId="77777777" w:rsidR="0072157C" w:rsidRPr="004574AD" w:rsidRDefault="0072157C" w:rsidP="0072157C">
            <w:pPr>
              <w:rPr>
                <w:rFonts w:asciiTheme="minorHAnsi" w:hAnsiTheme="minorHAnsi"/>
                <w:color w:val="000000"/>
                <w:sz w:val="22"/>
                <w:szCs w:val="22"/>
              </w:rPr>
            </w:pPr>
          </w:p>
        </w:tc>
      </w:tr>
      <w:tr w:rsidR="0026726C" w:rsidRPr="004574AD" w14:paraId="6D1261E3" w14:textId="77777777" w:rsidTr="00F70EC6">
        <w:trPr>
          <w:gridAfter w:val="1"/>
          <w:wAfter w:w="6421" w:type="dxa"/>
          <w:trHeight w:val="245"/>
        </w:trPr>
        <w:tc>
          <w:tcPr>
            <w:tcW w:w="3062" w:type="dxa"/>
            <w:tcBorders>
              <w:top w:val="dotted" w:sz="4" w:space="0" w:color="auto"/>
              <w:bottom w:val="dotted" w:sz="4" w:space="0" w:color="auto"/>
            </w:tcBorders>
            <w:shd w:val="clear" w:color="auto" w:fill="auto"/>
            <w:hideMark/>
          </w:tcPr>
          <w:p w14:paraId="2F64B59B" w14:textId="77777777" w:rsidR="0026726C" w:rsidRPr="004574AD" w:rsidRDefault="0026726C" w:rsidP="0072157C">
            <w:pPr>
              <w:rPr>
                <w:rFonts w:asciiTheme="minorHAnsi" w:hAnsiTheme="minorHAnsi"/>
                <w:color w:val="000000"/>
                <w:sz w:val="22"/>
                <w:szCs w:val="22"/>
              </w:rPr>
            </w:pPr>
          </w:p>
        </w:tc>
        <w:tc>
          <w:tcPr>
            <w:tcW w:w="6421" w:type="dxa"/>
            <w:tcBorders>
              <w:top w:val="dotted" w:sz="4" w:space="0" w:color="auto"/>
              <w:bottom w:val="dotted" w:sz="4" w:space="0" w:color="auto"/>
            </w:tcBorders>
            <w:shd w:val="clear" w:color="auto" w:fill="auto"/>
            <w:hideMark/>
          </w:tcPr>
          <w:p w14:paraId="4597D6A5" w14:textId="77777777" w:rsidR="0026726C" w:rsidRPr="004574AD" w:rsidRDefault="0026726C" w:rsidP="00D3404A">
            <w:pPr>
              <w:rPr>
                <w:rFonts w:asciiTheme="minorHAnsi" w:hAnsiTheme="minorHAnsi"/>
                <w:color w:val="000000"/>
                <w:sz w:val="22"/>
                <w:szCs w:val="22"/>
              </w:rPr>
            </w:pPr>
          </w:p>
        </w:tc>
      </w:tr>
      <w:tr w:rsidR="0072157C" w:rsidRPr="004574AD" w14:paraId="545F500C" w14:textId="77777777" w:rsidTr="00F70EC6">
        <w:trPr>
          <w:gridAfter w:val="1"/>
          <w:wAfter w:w="6421" w:type="dxa"/>
          <w:trHeight w:val="269"/>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75423B85"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08F2597A"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A LCS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was</w:t>
            </w:r>
            <w:r w:rsidR="005D6C61">
              <w:rPr>
                <w:rFonts w:asciiTheme="minorHAnsi" w:hAnsiTheme="minorHAnsi"/>
                <w:color w:val="000000"/>
                <w:sz w:val="22"/>
                <w:szCs w:val="22"/>
              </w:rPr>
              <w:t xml:space="preserve"> </w:t>
            </w:r>
            <w:r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analytes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14:paraId="7A520D8E"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78EB513"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68C57623" w14:textId="77777777" w:rsidR="0072157C" w:rsidRPr="004574AD" w:rsidRDefault="0072157C" w:rsidP="0072157C">
            <w:pPr>
              <w:rPr>
                <w:rFonts w:asciiTheme="minorHAnsi" w:hAnsiTheme="minorHAnsi"/>
                <w:color w:val="000000"/>
                <w:sz w:val="22"/>
                <w:szCs w:val="22"/>
              </w:rPr>
            </w:pPr>
          </w:p>
        </w:tc>
      </w:tr>
      <w:tr w:rsidR="0072157C" w:rsidRPr="004574AD" w14:paraId="415A6ACD" w14:textId="77777777" w:rsidTr="00F70EC6">
        <w:trPr>
          <w:gridAfter w:val="1"/>
          <w:wAfter w:w="6421" w:type="dxa"/>
          <w:trHeight w:val="245"/>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8DEEF8E" w14:textId="77777777" w:rsidR="00F472B2" w:rsidRDefault="00EE7981" w:rsidP="00D61DAB">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 xml:space="preserve">% </w:t>
            </w:r>
          </w:p>
          <w:p w14:paraId="5B98F4E0" w14:textId="77777777" w:rsidR="00D85484" w:rsidRPr="00EE7981" w:rsidRDefault="00D85484" w:rsidP="00D61DAB">
            <w:pPr>
              <w:autoSpaceDE w:val="0"/>
              <w:autoSpaceDN w:val="0"/>
              <w:adjustRightInd w:val="0"/>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5F70A7F" w14:textId="77777777" w:rsidR="0072157C" w:rsidRPr="00EE7981" w:rsidRDefault="00F33096" w:rsidP="00D85484">
            <w:pPr>
              <w:rPr>
                <w:rFonts w:asciiTheme="minorHAnsi" w:hAnsiTheme="minorHAnsi"/>
                <w:color w:val="000000"/>
                <w:sz w:val="22"/>
                <w:szCs w:val="22"/>
              </w:rPr>
            </w:pPr>
            <w:r>
              <w:rPr>
                <w:rFonts w:asciiTheme="minorHAnsi" w:hAnsiTheme="minorHAnsi"/>
                <w:color w:val="000000"/>
                <w:sz w:val="22"/>
                <w:szCs w:val="22"/>
              </w:rPr>
              <w:t>No</w:t>
            </w:r>
            <w:r w:rsidR="0072157C" w:rsidRPr="00EE7981">
              <w:rPr>
                <w:rFonts w:asciiTheme="minorHAnsi" w:hAnsiTheme="minorHAnsi"/>
                <w:color w:val="000000"/>
                <w:sz w:val="22"/>
                <w:szCs w:val="22"/>
              </w:rPr>
              <w:t xml:space="preserve"> exceed</w:t>
            </w:r>
            <w:r w:rsidR="00D85484">
              <w:rPr>
                <w:rFonts w:asciiTheme="minorHAnsi" w:hAnsiTheme="minorHAnsi"/>
                <w:color w:val="000000"/>
                <w:sz w:val="22"/>
                <w:szCs w:val="22"/>
              </w:rPr>
              <w:t>a</w:t>
            </w:r>
            <w:r w:rsidR="0072157C" w:rsidRPr="00EE7981">
              <w:rPr>
                <w:rFonts w:asciiTheme="minorHAnsi" w:hAnsiTheme="minorHAnsi"/>
                <w:color w:val="000000"/>
                <w:sz w:val="22"/>
                <w:szCs w:val="22"/>
              </w:rPr>
              <w:t>nce</w:t>
            </w:r>
            <w:r>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14:paraId="7EF1DB5A"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44C00AF2" w14:textId="77777777" w:rsidR="0072157C" w:rsidRPr="00EE7981" w:rsidRDefault="0072157C"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1670C2E7" w14:textId="77777777" w:rsidR="0072157C" w:rsidRPr="00EE7981" w:rsidRDefault="001D683F" w:rsidP="00F33096">
            <w:pPr>
              <w:autoSpaceDE w:val="0"/>
              <w:autoSpaceDN w:val="0"/>
              <w:adjustRightInd w:val="0"/>
              <w:rPr>
                <w:rFonts w:asciiTheme="minorHAnsi" w:hAnsiTheme="minorHAnsi" w:cs="Arial"/>
                <w:sz w:val="22"/>
                <w:szCs w:val="22"/>
              </w:rPr>
            </w:pPr>
            <w:r w:rsidRPr="00EE7981">
              <w:rPr>
                <w:rFonts w:asciiTheme="minorHAnsi" w:hAnsiTheme="minorHAnsi"/>
                <w:color w:val="000000"/>
                <w:sz w:val="22"/>
                <w:szCs w:val="22"/>
              </w:rPr>
              <w:t>Comments:</w:t>
            </w:r>
            <w:r w:rsidR="00AA126C" w:rsidRPr="00EE7981">
              <w:rPr>
                <w:rFonts w:asciiTheme="minorHAnsi" w:hAnsiTheme="minorHAnsi"/>
                <w:color w:val="000000"/>
                <w:sz w:val="22"/>
                <w:szCs w:val="22"/>
              </w:rPr>
              <w:t xml:space="preserve"> </w:t>
            </w:r>
            <w:r w:rsidR="00F33096">
              <w:rPr>
                <w:rFonts w:asciiTheme="minorHAnsi" w:hAnsiTheme="minorHAnsi" w:cs="Arial"/>
                <w:sz w:val="22"/>
                <w:szCs w:val="22"/>
              </w:rPr>
              <w:t>None</w:t>
            </w:r>
            <w:r w:rsidR="003839BE" w:rsidRPr="003839BE">
              <w:rPr>
                <w:rFonts w:asciiTheme="minorHAnsi" w:hAnsiTheme="minorHAnsi" w:cs="Arial"/>
                <w:sz w:val="22"/>
                <w:szCs w:val="22"/>
              </w:rPr>
              <w:t>.</w:t>
            </w:r>
          </w:p>
        </w:tc>
      </w:tr>
      <w:tr w:rsidR="005E6C8F" w:rsidRPr="004574AD" w14:paraId="568DB7A2"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F78F7D2" w14:textId="77777777" w:rsidR="005E6C8F" w:rsidRPr="004574AD" w:rsidRDefault="005E6C8F"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shd w:val="clear" w:color="auto" w:fill="auto"/>
            <w:noWrap/>
            <w:hideMark/>
          </w:tcPr>
          <w:p w14:paraId="7EC7EAF5" w14:textId="77777777" w:rsidR="005E6C8F" w:rsidRPr="004574AD" w:rsidRDefault="005E6C8F" w:rsidP="0072157C">
            <w:pPr>
              <w:rPr>
                <w:rFonts w:asciiTheme="minorHAnsi" w:hAnsiTheme="minorHAnsi"/>
                <w:color w:val="000000"/>
                <w:sz w:val="22"/>
                <w:szCs w:val="22"/>
              </w:rPr>
            </w:pPr>
          </w:p>
        </w:tc>
      </w:tr>
      <w:tr w:rsidR="0072157C" w:rsidRPr="004574AD" w14:paraId="799C8128"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5CA9ACB"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18A12887" w14:textId="77777777" w:rsidR="0072157C" w:rsidRPr="004574AD" w:rsidRDefault="0072157C" w:rsidP="0072157C">
            <w:pPr>
              <w:rPr>
                <w:rFonts w:asciiTheme="minorHAnsi" w:hAnsiTheme="minorHAnsi"/>
                <w:color w:val="000000"/>
                <w:sz w:val="22"/>
                <w:szCs w:val="22"/>
              </w:rPr>
            </w:pPr>
          </w:p>
        </w:tc>
      </w:tr>
      <w:tr w:rsidR="00AC5D69" w:rsidRPr="004574AD" w14:paraId="067788C7"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0413CBA1" w14:textId="77777777" w:rsidR="00AC5D69" w:rsidRDefault="00AC5D69" w:rsidP="00010DB6">
            <w:pPr>
              <w:rPr>
                <w:rFonts w:asciiTheme="minorHAnsi" w:hAnsiTheme="minorHAnsi"/>
                <w:color w:val="000000"/>
                <w:sz w:val="22"/>
                <w:szCs w:val="22"/>
              </w:rPr>
            </w:pPr>
          </w:p>
        </w:tc>
      </w:tr>
      <w:tr w:rsidR="009559AA" w:rsidRPr="004574AD" w14:paraId="565E76D9" w14:textId="77777777" w:rsidTr="009559AA">
        <w:trPr>
          <w:gridAfter w:val="1"/>
          <w:wAfter w:w="6421" w:type="dxa"/>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tcPr>
          <w:p w14:paraId="32C6F0FE" w14:textId="5807A940" w:rsidR="009559AA" w:rsidRDefault="009559AA" w:rsidP="009559AA">
            <w:pPr>
              <w:jc w:val="center"/>
              <w:rPr>
                <w:rFonts w:asciiTheme="minorHAnsi" w:hAnsiTheme="minorHAnsi"/>
                <w:color w:val="000000"/>
                <w:sz w:val="22"/>
                <w:szCs w:val="22"/>
              </w:rPr>
            </w:pPr>
            <w:r w:rsidRPr="0096102E">
              <w:rPr>
                <w:rFonts w:asciiTheme="minorHAnsi" w:hAnsiTheme="minorHAnsi"/>
                <w:color w:val="000000"/>
                <w:sz w:val="22"/>
                <w:szCs w:val="22"/>
              </w:rPr>
              <w:t>North Slope Crude (NSC)</w:t>
            </w:r>
            <w:r w:rsidR="001D682D">
              <w:rPr>
                <w:rFonts w:asciiTheme="minorHAnsi" w:hAnsiTheme="minorHAnsi"/>
                <w:color w:val="000000"/>
                <w:sz w:val="22"/>
                <w:szCs w:val="22"/>
              </w:rPr>
              <w:t xml:space="preserve"> and Control Oil</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15180AAE" w14:textId="38F4ED64" w:rsidR="009559AA" w:rsidRDefault="009559AA" w:rsidP="00010DB6">
            <w:pPr>
              <w:rPr>
                <w:rFonts w:asciiTheme="minorHAnsi" w:hAnsiTheme="minorHAnsi"/>
                <w:color w:val="000000"/>
                <w:sz w:val="22"/>
                <w:szCs w:val="22"/>
              </w:rPr>
            </w:pPr>
            <w:r w:rsidRPr="008556B6">
              <w:rPr>
                <w:rFonts w:asciiTheme="minorHAnsi" w:hAnsiTheme="minorHAnsi"/>
                <w:sz w:val="22"/>
                <w:szCs w:val="22"/>
              </w:rPr>
              <w:t xml:space="preserve">A NSC Reference Oil </w:t>
            </w:r>
            <w:r w:rsidR="001D682D">
              <w:rPr>
                <w:rFonts w:asciiTheme="minorHAnsi" w:hAnsiTheme="minorHAnsi"/>
                <w:sz w:val="22"/>
                <w:szCs w:val="22"/>
              </w:rPr>
              <w:t xml:space="preserve">and Control Oil </w:t>
            </w:r>
            <w:r w:rsidRPr="008556B6">
              <w:rPr>
                <w:rFonts w:asciiTheme="minorHAnsi" w:hAnsiTheme="minorHAnsi"/>
                <w:sz w:val="22"/>
                <w:szCs w:val="22"/>
              </w:rPr>
              <w:t>was prepared with this batch to evaluate the instrumental accuracy and also provide petroleum pattern information, aiding in the qualitative identification of target analytes.</w:t>
            </w:r>
          </w:p>
        </w:tc>
      </w:tr>
      <w:tr w:rsidR="009559AA" w:rsidRPr="004574AD" w14:paraId="4035FD5D" w14:textId="77777777" w:rsidTr="001B0E29">
        <w:trPr>
          <w:gridAfter w:val="1"/>
          <w:wAfter w:w="6421" w:type="dxa"/>
          <w:trHeight w:val="245"/>
        </w:trPr>
        <w:tc>
          <w:tcPr>
            <w:tcW w:w="3062" w:type="dxa"/>
            <w:vMerge w:val="restart"/>
            <w:tcBorders>
              <w:top w:val="dotted" w:sz="4" w:space="0" w:color="auto"/>
              <w:left w:val="dotted" w:sz="4" w:space="0" w:color="auto"/>
              <w:right w:val="dotted" w:sz="4" w:space="0" w:color="auto"/>
            </w:tcBorders>
            <w:shd w:val="clear" w:color="auto" w:fill="auto"/>
          </w:tcPr>
          <w:p w14:paraId="0102412C" w14:textId="77777777" w:rsidR="009559AA" w:rsidRDefault="009559AA" w:rsidP="00DB16BD">
            <w:pPr>
              <w:rPr>
                <w:rStyle w:val="CommentReference"/>
              </w:rPr>
            </w:pPr>
            <w:r>
              <w:rPr>
                <w:rFonts w:asciiTheme="minorHAnsi" w:hAnsiTheme="minorHAnsi"/>
                <w:sz w:val="22"/>
                <w:szCs w:val="22"/>
              </w:rPr>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analytes</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4E8ADC65" w14:textId="77777777" w:rsidR="009559AA" w:rsidRDefault="009559AA" w:rsidP="00D85484">
            <w:pPr>
              <w:rPr>
                <w:rFonts w:asciiTheme="minorHAnsi" w:hAnsiTheme="minorHAnsi"/>
                <w:color w:val="000000"/>
                <w:sz w:val="22"/>
                <w:szCs w:val="22"/>
              </w:rPr>
            </w:pPr>
            <w:r>
              <w:rPr>
                <w:rFonts w:asciiTheme="minorHAnsi" w:hAnsiTheme="minorHAnsi"/>
                <w:color w:val="000000"/>
                <w:sz w:val="22"/>
                <w:szCs w:val="22"/>
              </w:rPr>
              <w:t>No exceed</w:t>
            </w:r>
            <w:r w:rsidR="00D85484">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r>
      <w:tr w:rsidR="009559AA" w:rsidRPr="004574AD" w14:paraId="39F167E6" w14:textId="77777777" w:rsidTr="001B0E29">
        <w:trPr>
          <w:gridAfter w:val="1"/>
          <w:wAfter w:w="6421" w:type="dxa"/>
          <w:trHeight w:val="245"/>
        </w:trPr>
        <w:tc>
          <w:tcPr>
            <w:tcW w:w="3062" w:type="dxa"/>
            <w:vMerge/>
            <w:tcBorders>
              <w:left w:val="dotted" w:sz="4" w:space="0" w:color="auto"/>
              <w:bottom w:val="dotted" w:sz="4" w:space="0" w:color="auto"/>
              <w:right w:val="dotted" w:sz="4" w:space="0" w:color="auto"/>
            </w:tcBorders>
            <w:shd w:val="clear" w:color="auto" w:fill="auto"/>
          </w:tcPr>
          <w:p w14:paraId="7245A296" w14:textId="77777777"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747B5178" w14:textId="77777777" w:rsidR="009559AA" w:rsidRDefault="009559AA" w:rsidP="00010DB6">
            <w:pPr>
              <w:rPr>
                <w:rFonts w:asciiTheme="minorHAnsi" w:hAnsiTheme="minorHAnsi"/>
                <w:color w:val="000000"/>
                <w:sz w:val="22"/>
                <w:szCs w:val="22"/>
              </w:rPr>
            </w:pPr>
            <w:r w:rsidRPr="00361737">
              <w:rPr>
                <w:rFonts w:asciiTheme="minorHAnsi" w:hAnsiTheme="minorHAnsi"/>
                <w:color w:val="000000"/>
                <w:sz w:val="22"/>
                <w:szCs w:val="22"/>
              </w:rPr>
              <w:t xml:space="preserve">Comments: </w:t>
            </w:r>
            <w:r>
              <w:rPr>
                <w:rFonts w:asciiTheme="minorHAnsi" w:hAnsiTheme="minorHAnsi"/>
                <w:color w:val="000000"/>
                <w:sz w:val="22"/>
                <w:szCs w:val="22"/>
              </w:rPr>
              <w:t xml:space="preserve"> N</w:t>
            </w:r>
            <w:r>
              <w:rPr>
                <w:rFonts w:asciiTheme="minorHAnsi" w:hAnsiTheme="minorHAnsi" w:cs="Arial"/>
                <w:sz w:val="22"/>
                <w:szCs w:val="22"/>
              </w:rPr>
              <w:t>one</w:t>
            </w:r>
            <w:r w:rsidRPr="00DF0F61">
              <w:rPr>
                <w:rFonts w:asciiTheme="minorHAnsi" w:hAnsiTheme="minorHAnsi" w:cs="Arial"/>
                <w:sz w:val="22"/>
                <w:szCs w:val="22"/>
              </w:rPr>
              <w:t>.</w:t>
            </w:r>
          </w:p>
        </w:tc>
      </w:tr>
      <w:tr w:rsidR="009559AA" w:rsidRPr="004574AD" w14:paraId="0FA85A3B"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tcPr>
          <w:p w14:paraId="52F696C6" w14:textId="77777777" w:rsidR="009559AA" w:rsidRDefault="009559AA" w:rsidP="00010DB6">
            <w:pPr>
              <w:rPr>
                <w:rFonts w:asciiTheme="minorHAnsi" w:hAnsiTheme="minorHAnsi"/>
                <w:color w:val="000000"/>
                <w:sz w:val="22"/>
                <w:szCs w:val="22"/>
              </w:rPr>
            </w:pPr>
          </w:p>
          <w:tbl>
            <w:tblPr>
              <w:tblpPr w:leftFromText="180" w:rightFromText="180" w:vertAnchor="text" w:horzAnchor="margin" w:tblpY="68"/>
              <w:tblW w:w="9367" w:type="dxa"/>
              <w:tblLook w:val="04A0" w:firstRow="1" w:lastRow="0" w:firstColumn="1" w:lastColumn="0" w:noHBand="0" w:noVBand="1"/>
            </w:tblPr>
            <w:tblGrid>
              <w:gridCol w:w="2904"/>
              <w:gridCol w:w="6463"/>
            </w:tblGrid>
            <w:tr w:rsidR="001A2BDC" w:rsidRPr="004574AD" w14:paraId="6351B2C1" w14:textId="77777777" w:rsidTr="001A2BDC">
              <w:trPr>
                <w:trHeight w:val="233"/>
              </w:trPr>
              <w:tc>
                <w:tcPr>
                  <w:tcW w:w="2904" w:type="dxa"/>
                  <w:tcBorders>
                    <w:top w:val="dotted" w:sz="4" w:space="0" w:color="auto"/>
                    <w:left w:val="dotted" w:sz="4" w:space="0" w:color="auto"/>
                    <w:bottom w:val="dotted" w:sz="4" w:space="0" w:color="auto"/>
                    <w:right w:val="dotted" w:sz="4" w:space="0" w:color="auto"/>
                  </w:tcBorders>
                  <w:shd w:val="clear" w:color="auto" w:fill="auto"/>
                  <w:hideMark/>
                </w:tcPr>
                <w:p w14:paraId="33321EF4" w14:textId="77777777" w:rsidR="001A2BDC" w:rsidRPr="004574AD" w:rsidRDefault="001A2BDC" w:rsidP="001A2BDC">
                  <w:pPr>
                    <w:rPr>
                      <w:rFonts w:asciiTheme="minorHAnsi" w:hAnsiTheme="minorHAnsi"/>
                      <w:color w:val="000000"/>
                      <w:sz w:val="22"/>
                      <w:szCs w:val="22"/>
                    </w:rPr>
                  </w:pPr>
                  <w:r>
                    <w:rPr>
                      <w:rFonts w:asciiTheme="minorHAnsi" w:hAnsiTheme="minorHAnsi"/>
                      <w:color w:val="000000"/>
                      <w:sz w:val="22"/>
                      <w:szCs w:val="22"/>
                    </w:rPr>
                    <w:t>Standard Reference Material (SRM)</w:t>
                  </w:r>
                </w:p>
              </w:tc>
              <w:tc>
                <w:tcPr>
                  <w:tcW w:w="6463" w:type="dxa"/>
                  <w:tcBorders>
                    <w:top w:val="dotted" w:sz="4" w:space="0" w:color="auto"/>
                    <w:left w:val="dotted" w:sz="4" w:space="0" w:color="auto"/>
                    <w:bottom w:val="dotted" w:sz="4" w:space="0" w:color="auto"/>
                    <w:right w:val="dotted" w:sz="4" w:space="0" w:color="auto"/>
                  </w:tcBorders>
                  <w:shd w:val="clear" w:color="auto" w:fill="auto"/>
                </w:tcPr>
                <w:p w14:paraId="24DA3C8D" w14:textId="77777777" w:rsidR="001A2BDC" w:rsidRPr="004574AD" w:rsidRDefault="001A2BDC" w:rsidP="001A2BDC">
                  <w:pPr>
                    <w:rPr>
                      <w:rFonts w:asciiTheme="minorHAnsi" w:hAnsiTheme="minorHAnsi"/>
                      <w:color w:val="000000"/>
                      <w:sz w:val="22"/>
                      <w:szCs w:val="22"/>
                    </w:rPr>
                  </w:pPr>
                  <w:r>
                    <w:rPr>
                      <w:rFonts w:asciiTheme="minorHAnsi" w:hAnsiTheme="minorHAnsi"/>
                      <w:color w:val="000000"/>
                      <w:sz w:val="22"/>
                      <w:szCs w:val="22"/>
                    </w:rPr>
                    <w:t>An SRM was prepared with this analytical batch.</w:t>
                  </w:r>
                </w:p>
              </w:tc>
            </w:tr>
            <w:tr w:rsidR="001A2BDC" w:rsidRPr="00361737" w14:paraId="7EB1B7F6" w14:textId="77777777" w:rsidTr="001A2BDC">
              <w:trPr>
                <w:trHeight w:val="233"/>
              </w:trPr>
              <w:tc>
                <w:tcPr>
                  <w:tcW w:w="2904" w:type="dxa"/>
                  <w:vMerge w:val="restart"/>
                  <w:tcBorders>
                    <w:top w:val="dotted" w:sz="4" w:space="0" w:color="auto"/>
                    <w:left w:val="dotted" w:sz="4" w:space="0" w:color="auto"/>
                    <w:right w:val="dotted" w:sz="4" w:space="0" w:color="auto"/>
                  </w:tcBorders>
                  <w:shd w:val="clear" w:color="auto" w:fill="auto"/>
                  <w:hideMark/>
                </w:tcPr>
                <w:p w14:paraId="50438588" w14:textId="77777777" w:rsidR="001A2BDC" w:rsidRPr="0072157C" w:rsidRDefault="001A2BDC" w:rsidP="001A2BDC">
                  <w:pPr>
                    <w:rPr>
                      <w:rFonts w:ascii="Calibri" w:hAnsi="Calibri"/>
                      <w:color w:val="000000"/>
                      <w:sz w:val="22"/>
                      <w:szCs w:val="22"/>
                    </w:rPr>
                  </w:pPr>
                  <w:r>
                    <w:rPr>
                      <w:rFonts w:asciiTheme="minorHAnsi" w:hAnsiTheme="minorHAnsi"/>
                      <w:sz w:val="22"/>
                      <w:szCs w:val="22"/>
                    </w:rPr>
                    <w:t>% Difference &lt;30% for analytes above 5XMDL</w:t>
                  </w:r>
                </w:p>
              </w:tc>
              <w:tc>
                <w:tcPr>
                  <w:tcW w:w="6463" w:type="dxa"/>
                  <w:tcBorders>
                    <w:top w:val="dotted" w:sz="4" w:space="0" w:color="auto"/>
                    <w:left w:val="dotted" w:sz="4" w:space="0" w:color="auto"/>
                    <w:bottom w:val="dotted" w:sz="4" w:space="0" w:color="auto"/>
                    <w:right w:val="dotted" w:sz="4" w:space="0" w:color="auto"/>
                  </w:tcBorders>
                  <w:shd w:val="clear" w:color="auto" w:fill="auto"/>
                  <w:vAlign w:val="bottom"/>
                </w:tcPr>
                <w:p w14:paraId="49669011" w14:textId="77777777" w:rsidR="001A2BDC" w:rsidRPr="00361737" w:rsidRDefault="001A2BDC" w:rsidP="001A2BDC">
                  <w:pPr>
                    <w:rPr>
                      <w:rFonts w:asciiTheme="minorHAnsi" w:hAnsiTheme="minorHAnsi"/>
                      <w:color w:val="000000"/>
                      <w:sz w:val="22"/>
                      <w:szCs w:val="22"/>
                    </w:rPr>
                  </w:pPr>
                  <w:r>
                    <w:rPr>
                      <w:rFonts w:asciiTheme="minorHAnsi" w:hAnsiTheme="minorHAnsi"/>
                      <w:color w:val="000000"/>
                      <w:sz w:val="22"/>
                      <w:szCs w:val="22"/>
                    </w:rPr>
                    <w:t>No exceedances</w:t>
                  </w:r>
                  <w:r w:rsidRPr="00361737">
                    <w:rPr>
                      <w:rFonts w:asciiTheme="minorHAnsi" w:hAnsiTheme="minorHAnsi"/>
                      <w:color w:val="000000"/>
                      <w:sz w:val="22"/>
                      <w:szCs w:val="22"/>
                    </w:rPr>
                    <w:t xml:space="preserve"> noted.</w:t>
                  </w:r>
                </w:p>
              </w:tc>
            </w:tr>
            <w:tr w:rsidR="001A2BDC" w:rsidRPr="00361737" w14:paraId="5E7B7A8F" w14:textId="77777777" w:rsidTr="001A2BDC">
              <w:trPr>
                <w:trHeight w:val="233"/>
              </w:trPr>
              <w:tc>
                <w:tcPr>
                  <w:tcW w:w="2904" w:type="dxa"/>
                  <w:vMerge/>
                  <w:tcBorders>
                    <w:left w:val="dotted" w:sz="4" w:space="0" w:color="auto"/>
                    <w:bottom w:val="dotted" w:sz="4" w:space="0" w:color="auto"/>
                    <w:right w:val="dotted" w:sz="4" w:space="0" w:color="auto"/>
                  </w:tcBorders>
                  <w:shd w:val="clear" w:color="auto" w:fill="auto"/>
                  <w:hideMark/>
                </w:tcPr>
                <w:p w14:paraId="02EB45C4" w14:textId="77777777" w:rsidR="001A2BDC" w:rsidRDefault="001A2BDC" w:rsidP="001A2BDC">
                  <w:pPr>
                    <w:rPr>
                      <w:rFonts w:asciiTheme="minorHAnsi" w:hAnsiTheme="minorHAnsi"/>
                      <w:color w:val="000000"/>
                      <w:sz w:val="22"/>
                      <w:szCs w:val="22"/>
                    </w:rPr>
                  </w:pPr>
                </w:p>
              </w:tc>
              <w:tc>
                <w:tcPr>
                  <w:tcW w:w="6463" w:type="dxa"/>
                  <w:tcBorders>
                    <w:top w:val="dotted" w:sz="4" w:space="0" w:color="auto"/>
                    <w:left w:val="dotted" w:sz="4" w:space="0" w:color="auto"/>
                    <w:bottom w:val="dotted" w:sz="4" w:space="0" w:color="auto"/>
                    <w:right w:val="dotted" w:sz="4" w:space="0" w:color="auto"/>
                  </w:tcBorders>
                  <w:shd w:val="clear" w:color="auto" w:fill="auto"/>
                </w:tcPr>
                <w:p w14:paraId="16E02B2D" w14:textId="77777777" w:rsidR="001A2BDC" w:rsidRPr="00DF0F61" w:rsidRDefault="001A2BDC" w:rsidP="001A2BDC">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w:t>
                  </w:r>
                  <w:r>
                    <w:rPr>
                      <w:rFonts w:asciiTheme="minorHAnsi" w:hAnsiTheme="minorHAnsi"/>
                      <w:color w:val="000000"/>
                      <w:sz w:val="22"/>
                      <w:szCs w:val="22"/>
                    </w:rPr>
                    <w:t xml:space="preserve"> </w:t>
                  </w:r>
                  <w:r w:rsidRPr="00DF0F61">
                    <w:rPr>
                      <w:rFonts w:asciiTheme="minorHAnsi" w:hAnsiTheme="minorHAnsi"/>
                      <w:color w:val="000000"/>
                      <w:sz w:val="22"/>
                      <w:szCs w:val="22"/>
                    </w:rPr>
                    <w:t xml:space="preserve"> </w:t>
                  </w:r>
                  <w:r>
                    <w:rPr>
                      <w:rFonts w:asciiTheme="minorHAnsi" w:hAnsiTheme="minorHAnsi"/>
                      <w:color w:val="000000"/>
                      <w:sz w:val="22"/>
                      <w:szCs w:val="22"/>
                    </w:rPr>
                    <w:t>T</w:t>
                  </w:r>
                  <w:r>
                    <w:rPr>
                      <w:rFonts w:asciiTheme="minorHAnsi" w:hAnsiTheme="minorHAnsi" w:cs="Arial"/>
                      <w:sz w:val="22"/>
                      <w:szCs w:val="22"/>
                    </w:rPr>
                    <w:t>here were no certified values for the target analytes</w:t>
                  </w:r>
                  <w:r w:rsidRPr="00DF0F61">
                    <w:rPr>
                      <w:rFonts w:asciiTheme="minorHAnsi" w:hAnsiTheme="minorHAnsi" w:cs="Arial"/>
                      <w:sz w:val="22"/>
                      <w:szCs w:val="22"/>
                    </w:rPr>
                    <w:t>.</w:t>
                  </w:r>
                </w:p>
                <w:p w14:paraId="30E50EF4" w14:textId="77777777" w:rsidR="001A2BDC" w:rsidRPr="00361737" w:rsidRDefault="001A2BDC" w:rsidP="001A2BDC">
                  <w:pPr>
                    <w:rPr>
                      <w:rFonts w:asciiTheme="minorHAnsi" w:hAnsiTheme="minorHAnsi"/>
                      <w:color w:val="000000"/>
                      <w:sz w:val="22"/>
                      <w:szCs w:val="22"/>
                    </w:rPr>
                  </w:pPr>
                </w:p>
              </w:tc>
            </w:tr>
          </w:tbl>
          <w:p w14:paraId="59030677" w14:textId="77777777" w:rsidR="001A2BDC" w:rsidRDefault="001A2BDC" w:rsidP="00010DB6">
            <w:pPr>
              <w:rPr>
                <w:rFonts w:asciiTheme="minorHAnsi" w:hAnsiTheme="minorHAnsi"/>
                <w:color w:val="000000"/>
                <w:sz w:val="22"/>
                <w:szCs w:val="22"/>
              </w:rPr>
            </w:pPr>
          </w:p>
          <w:p w14:paraId="7D2BAD68" w14:textId="77777777" w:rsidR="001A2BDC" w:rsidRDefault="001A2BDC" w:rsidP="00010DB6">
            <w:pPr>
              <w:rPr>
                <w:rFonts w:asciiTheme="minorHAnsi" w:hAnsiTheme="minorHAnsi"/>
                <w:color w:val="000000"/>
                <w:sz w:val="22"/>
                <w:szCs w:val="22"/>
              </w:rPr>
            </w:pPr>
          </w:p>
        </w:tc>
      </w:tr>
      <w:tr w:rsidR="009559AA" w:rsidRPr="004574AD" w14:paraId="4FDA5223" w14:textId="77777777" w:rsidTr="00F70EC6">
        <w:trPr>
          <w:gridAfter w:val="1"/>
          <w:wAfter w:w="6421" w:type="dxa"/>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hideMark/>
          </w:tcPr>
          <w:p w14:paraId="489A4F31" w14:textId="77777777" w:rsidR="009559AA" w:rsidRPr="004574AD" w:rsidRDefault="009559AA"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62DCE8C2" w14:textId="77777777" w:rsidR="009559AA" w:rsidRPr="004574AD" w:rsidRDefault="009559AA"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9559AA" w:rsidRPr="004574AD" w14:paraId="69B739E2" w14:textId="77777777" w:rsidTr="00F70EC6">
        <w:trPr>
          <w:gridAfter w:val="1"/>
          <w:wAfter w:w="6421" w:type="dxa"/>
          <w:trHeight w:val="245"/>
        </w:trPr>
        <w:tc>
          <w:tcPr>
            <w:tcW w:w="3062" w:type="dxa"/>
            <w:vMerge w:val="restart"/>
            <w:tcBorders>
              <w:top w:val="dotted" w:sz="4" w:space="0" w:color="auto"/>
              <w:left w:val="dotted" w:sz="4" w:space="0" w:color="auto"/>
              <w:right w:val="dotted" w:sz="4" w:space="0" w:color="auto"/>
            </w:tcBorders>
            <w:shd w:val="clear" w:color="auto" w:fill="auto"/>
            <w:hideMark/>
          </w:tcPr>
          <w:p w14:paraId="058DE5A1" w14:textId="77777777" w:rsidR="009559AA" w:rsidRPr="0072157C" w:rsidRDefault="009559AA" w:rsidP="006F605E">
            <w:pPr>
              <w:rPr>
                <w:rFonts w:ascii="Calibri" w:hAnsi="Calibri"/>
                <w:color w:val="000000"/>
                <w:sz w:val="22"/>
                <w:szCs w:val="22"/>
              </w:rPr>
            </w:pPr>
            <w:r>
              <w:rPr>
                <w:rFonts w:asciiTheme="minorHAnsi" w:hAnsiTheme="minorHAnsi"/>
                <w:sz w:val="22"/>
                <w:szCs w:val="22"/>
              </w:rPr>
              <w:t>Recovery of 40-120</w:t>
            </w:r>
            <w:r w:rsidRPr="00440854">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vAlign w:val="bottom"/>
          </w:tcPr>
          <w:p w14:paraId="2FAF0DF5" w14:textId="77777777" w:rsidR="009559AA" w:rsidRPr="00361737" w:rsidRDefault="00D85484" w:rsidP="00D85484">
            <w:pPr>
              <w:rPr>
                <w:rFonts w:asciiTheme="minorHAnsi" w:hAnsiTheme="minorHAnsi"/>
                <w:color w:val="000000"/>
                <w:sz w:val="22"/>
                <w:szCs w:val="22"/>
              </w:rPr>
            </w:pPr>
            <w:r>
              <w:rPr>
                <w:rFonts w:asciiTheme="minorHAnsi" w:hAnsiTheme="minorHAnsi"/>
                <w:color w:val="000000"/>
                <w:sz w:val="22"/>
                <w:szCs w:val="22"/>
              </w:rPr>
              <w:t>No</w:t>
            </w:r>
            <w:r w:rsidR="009559AA">
              <w:rPr>
                <w:rFonts w:asciiTheme="minorHAnsi" w:hAnsiTheme="minorHAnsi"/>
                <w:color w:val="000000"/>
                <w:sz w:val="22"/>
                <w:szCs w:val="22"/>
              </w:rPr>
              <w:t xml:space="preserve"> exceed</w:t>
            </w:r>
            <w:r>
              <w:rPr>
                <w:rFonts w:asciiTheme="minorHAnsi" w:hAnsiTheme="minorHAnsi"/>
                <w:color w:val="000000"/>
                <w:sz w:val="22"/>
                <w:szCs w:val="22"/>
              </w:rPr>
              <w:t>a</w:t>
            </w:r>
            <w:r w:rsidR="009559AA">
              <w:rPr>
                <w:rFonts w:asciiTheme="minorHAnsi" w:hAnsiTheme="minorHAnsi"/>
                <w:color w:val="000000"/>
                <w:sz w:val="22"/>
                <w:szCs w:val="22"/>
              </w:rPr>
              <w:t>nce</w:t>
            </w:r>
            <w:r w:rsidR="009559AA" w:rsidRPr="00361737">
              <w:rPr>
                <w:rFonts w:asciiTheme="minorHAnsi" w:hAnsiTheme="minorHAnsi"/>
                <w:color w:val="000000"/>
                <w:sz w:val="22"/>
                <w:szCs w:val="22"/>
              </w:rPr>
              <w:t xml:space="preserve"> noted.</w:t>
            </w:r>
          </w:p>
        </w:tc>
      </w:tr>
      <w:tr w:rsidR="009559AA" w:rsidRPr="004574AD" w14:paraId="10DA4E73" w14:textId="77777777" w:rsidTr="00F70EC6">
        <w:trPr>
          <w:gridAfter w:val="1"/>
          <w:wAfter w:w="6421" w:type="dxa"/>
          <w:trHeight w:val="245"/>
        </w:trPr>
        <w:tc>
          <w:tcPr>
            <w:tcW w:w="3062" w:type="dxa"/>
            <w:vMerge/>
            <w:tcBorders>
              <w:left w:val="dotted" w:sz="4" w:space="0" w:color="auto"/>
              <w:bottom w:val="dotted" w:sz="4" w:space="0" w:color="auto"/>
              <w:right w:val="dotted" w:sz="4" w:space="0" w:color="auto"/>
            </w:tcBorders>
            <w:shd w:val="clear" w:color="auto" w:fill="auto"/>
            <w:hideMark/>
          </w:tcPr>
          <w:p w14:paraId="353470B0" w14:textId="77777777"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37D3E4C2" w14:textId="77777777" w:rsidR="009559AA" w:rsidRPr="00F33096" w:rsidRDefault="009559AA" w:rsidP="00F33096">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 xml:space="preserve">: </w:t>
            </w:r>
            <w:r w:rsidR="00D85484">
              <w:rPr>
                <w:rFonts w:asciiTheme="minorHAnsi" w:hAnsiTheme="minorHAnsi"/>
                <w:color w:val="000000"/>
                <w:sz w:val="22"/>
                <w:szCs w:val="22"/>
              </w:rPr>
              <w:t>N</w:t>
            </w:r>
            <w:r w:rsidR="00D85484">
              <w:rPr>
                <w:rFonts w:asciiTheme="minorHAnsi" w:hAnsiTheme="minorHAnsi" w:cs="Arial"/>
                <w:sz w:val="22"/>
                <w:szCs w:val="22"/>
              </w:rPr>
              <w:t>one</w:t>
            </w:r>
            <w:r w:rsidRPr="00F33096">
              <w:rPr>
                <w:rFonts w:asciiTheme="minorHAnsi" w:hAnsiTheme="minorHAnsi" w:cs="Arial"/>
                <w:sz w:val="22"/>
                <w:szCs w:val="22"/>
              </w:rPr>
              <w:t>.</w:t>
            </w:r>
          </w:p>
          <w:p w14:paraId="56FBB1A1" w14:textId="77777777" w:rsidR="009559AA" w:rsidRPr="00361737" w:rsidRDefault="009559AA" w:rsidP="00F70EC6">
            <w:pPr>
              <w:rPr>
                <w:rFonts w:asciiTheme="minorHAnsi" w:hAnsiTheme="minorHAnsi"/>
                <w:color w:val="000000"/>
                <w:sz w:val="22"/>
                <w:szCs w:val="22"/>
              </w:rPr>
            </w:pPr>
          </w:p>
        </w:tc>
      </w:tr>
      <w:tr w:rsidR="009559AA" w:rsidRPr="004574AD" w14:paraId="25B80381" w14:textId="77777777" w:rsidTr="00F70EC6">
        <w:trPr>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095B86C5" w14:textId="77777777" w:rsidR="009559AA" w:rsidRDefault="009559AA" w:rsidP="00010DB6">
            <w:pPr>
              <w:rPr>
                <w:ins w:id="1" w:author="Lizotte, Robert D" w:date="2015-10-09T11:09:00Z"/>
                <w:rFonts w:asciiTheme="minorHAnsi" w:hAnsiTheme="minorHAnsi"/>
                <w:color w:val="000000"/>
                <w:sz w:val="22"/>
                <w:szCs w:val="22"/>
              </w:rPr>
            </w:pPr>
          </w:p>
          <w:p w14:paraId="174DE566" w14:textId="77777777" w:rsidR="001A2BDC" w:rsidRDefault="001A2BDC" w:rsidP="00010DB6">
            <w:pPr>
              <w:rPr>
                <w:ins w:id="2" w:author="Lizotte, Robert D" w:date="2015-10-09T11:09:00Z"/>
                <w:rFonts w:asciiTheme="minorHAnsi" w:hAnsiTheme="minorHAnsi"/>
                <w:color w:val="000000"/>
                <w:sz w:val="22"/>
                <w:szCs w:val="22"/>
              </w:rPr>
            </w:pPr>
          </w:p>
          <w:p w14:paraId="220046E7" w14:textId="77777777" w:rsidR="001A2BDC" w:rsidRDefault="001A2BDC" w:rsidP="00010DB6">
            <w:pPr>
              <w:rPr>
                <w:rFonts w:asciiTheme="minorHAnsi" w:hAnsiTheme="minorHAnsi"/>
                <w:color w:val="000000"/>
                <w:sz w:val="22"/>
                <w:szCs w:val="22"/>
              </w:rPr>
            </w:pPr>
          </w:p>
        </w:tc>
        <w:tc>
          <w:tcPr>
            <w:tcW w:w="6421" w:type="dxa"/>
          </w:tcPr>
          <w:p w14:paraId="7FACDD70" w14:textId="77777777" w:rsidR="009559AA" w:rsidRPr="004574AD" w:rsidRDefault="009559AA" w:rsidP="006F605E">
            <w:pPr>
              <w:rPr>
                <w:rFonts w:asciiTheme="minorHAnsi" w:hAnsiTheme="minorHAnsi"/>
                <w:color w:val="000000"/>
                <w:sz w:val="22"/>
                <w:szCs w:val="22"/>
              </w:rPr>
            </w:pPr>
          </w:p>
        </w:tc>
      </w:tr>
      <w:tr w:rsidR="009559AA" w:rsidRPr="004574AD" w14:paraId="13F86F46" w14:textId="77777777" w:rsidTr="00F70EC6">
        <w:trPr>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hideMark/>
          </w:tcPr>
          <w:p w14:paraId="1F6B4268" w14:textId="77777777" w:rsidR="009559AA" w:rsidRDefault="009559AA" w:rsidP="00F33096">
            <w:pPr>
              <w:rPr>
                <w:rFonts w:asciiTheme="minorHAnsi" w:hAnsiTheme="minorHAnsi"/>
                <w:color w:val="000000"/>
                <w:sz w:val="22"/>
                <w:szCs w:val="22"/>
              </w:rPr>
            </w:pPr>
            <w:r>
              <w:rPr>
                <w:rFonts w:asciiTheme="minorHAnsi" w:hAnsiTheme="minorHAnsi"/>
                <w:color w:val="000000"/>
                <w:sz w:val="22"/>
                <w:szCs w:val="22"/>
              </w:rPr>
              <w:lastRenderedPageBreak/>
              <w:t>Matrix Spike/Matrix Spike  Duplicate (MS/MSD)</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70DF61C0" w14:textId="77777777" w:rsidR="009559AA" w:rsidRDefault="009559AA" w:rsidP="00F33096">
            <w:pPr>
              <w:rPr>
                <w:rFonts w:asciiTheme="minorHAnsi" w:hAnsiTheme="minorHAnsi"/>
                <w:color w:val="000000"/>
                <w:sz w:val="22"/>
                <w:szCs w:val="22"/>
              </w:rPr>
            </w:pPr>
            <w:r w:rsidRPr="004574AD">
              <w:rPr>
                <w:rFonts w:asciiTheme="minorHAnsi" w:hAnsiTheme="minorHAnsi"/>
                <w:color w:val="000000"/>
                <w:sz w:val="22"/>
                <w:szCs w:val="22"/>
              </w:rPr>
              <w:t xml:space="preserve">A </w:t>
            </w:r>
            <w:r>
              <w:rPr>
                <w:rFonts w:asciiTheme="minorHAnsi" w:hAnsiTheme="minorHAnsi"/>
                <w:color w:val="000000"/>
                <w:sz w:val="22"/>
                <w:szCs w:val="22"/>
              </w:rPr>
              <w:t xml:space="preserve">MS/MSD was </w:t>
            </w:r>
            <w:r w:rsidRPr="004574AD">
              <w:rPr>
                <w:rFonts w:asciiTheme="minorHAnsi" w:hAnsiTheme="minorHAnsi"/>
                <w:color w:val="000000"/>
                <w:sz w:val="22"/>
                <w:szCs w:val="22"/>
              </w:rPr>
              <w:t xml:space="preserve">prepared with this analytical batch.  </w:t>
            </w:r>
            <w:r w:rsidRPr="0072157C">
              <w:rPr>
                <w:rFonts w:ascii="Calibri" w:hAnsi="Calibri"/>
                <w:color w:val="000000"/>
                <w:sz w:val="22"/>
                <w:szCs w:val="22"/>
              </w:rPr>
              <w:t xml:space="preserve">The percent recoveries of target analytes </w:t>
            </w:r>
            <w:r>
              <w:rPr>
                <w:rFonts w:ascii="Calibri" w:hAnsi="Calibri"/>
                <w:color w:val="000000"/>
                <w:sz w:val="22"/>
                <w:szCs w:val="22"/>
              </w:rPr>
              <w:t>were</w:t>
            </w:r>
            <w:r w:rsidRPr="0072157C">
              <w:rPr>
                <w:rFonts w:ascii="Calibri" w:hAnsi="Calibri"/>
                <w:color w:val="000000"/>
                <w:sz w:val="22"/>
                <w:szCs w:val="22"/>
              </w:rPr>
              <w:t xml:space="preserve"> calculated to measure accuracy. </w:t>
            </w:r>
            <w:r>
              <w:rPr>
                <w:rFonts w:asciiTheme="minorHAnsi" w:hAnsiTheme="minorHAnsi"/>
                <w:color w:val="000000"/>
                <w:sz w:val="22"/>
                <w:szCs w:val="22"/>
              </w:rPr>
              <w:t>The RPD</w:t>
            </w:r>
            <w:r w:rsidRPr="004574AD">
              <w:rPr>
                <w:rFonts w:asciiTheme="minorHAnsi" w:hAnsiTheme="minorHAnsi"/>
                <w:color w:val="000000"/>
                <w:sz w:val="22"/>
                <w:szCs w:val="22"/>
              </w:rPr>
              <w:t xml:space="preserve"> of target analytes were calculated to measure data quality in terms of accuracy</w:t>
            </w:r>
            <w:r>
              <w:rPr>
                <w:rFonts w:asciiTheme="minorHAnsi" w:hAnsiTheme="minorHAnsi"/>
                <w:color w:val="000000"/>
                <w:sz w:val="22"/>
                <w:szCs w:val="22"/>
              </w:rPr>
              <w:t>.</w:t>
            </w:r>
          </w:p>
        </w:tc>
        <w:tc>
          <w:tcPr>
            <w:tcW w:w="6421" w:type="dxa"/>
          </w:tcPr>
          <w:p w14:paraId="44B5F803" w14:textId="77777777" w:rsidR="009559AA" w:rsidRPr="004574AD" w:rsidRDefault="009559AA" w:rsidP="006F605E">
            <w:pPr>
              <w:rPr>
                <w:rFonts w:asciiTheme="minorHAnsi" w:hAnsiTheme="minorHAnsi"/>
                <w:color w:val="000000"/>
                <w:sz w:val="22"/>
                <w:szCs w:val="22"/>
              </w:rPr>
            </w:pPr>
          </w:p>
        </w:tc>
      </w:tr>
      <w:tr w:rsidR="009559AA" w:rsidRPr="004574AD" w14:paraId="53543E6E" w14:textId="77777777" w:rsidTr="00F70EC6">
        <w:trPr>
          <w:trHeight w:val="245"/>
        </w:trPr>
        <w:tc>
          <w:tcPr>
            <w:tcW w:w="3062" w:type="dxa"/>
            <w:vMerge w:val="restart"/>
            <w:tcBorders>
              <w:top w:val="dotted" w:sz="4" w:space="0" w:color="auto"/>
              <w:left w:val="dotted" w:sz="4" w:space="0" w:color="auto"/>
              <w:right w:val="dotted" w:sz="4" w:space="0" w:color="auto"/>
            </w:tcBorders>
            <w:shd w:val="clear" w:color="auto" w:fill="auto"/>
            <w:hideMark/>
          </w:tcPr>
          <w:p w14:paraId="3CD17E49" w14:textId="77777777" w:rsidR="009559AA" w:rsidRDefault="009559AA" w:rsidP="00010DB6">
            <w:pPr>
              <w:rPr>
                <w:rFonts w:asciiTheme="minorHAnsi" w:hAnsiTheme="minorHAnsi"/>
                <w:sz w:val="22"/>
                <w:szCs w:val="22"/>
              </w:rPr>
            </w:pPr>
            <w:r w:rsidRPr="00EE7981">
              <w:rPr>
                <w:rFonts w:asciiTheme="minorHAnsi" w:hAnsiTheme="minorHAnsi"/>
                <w:sz w:val="22"/>
                <w:szCs w:val="22"/>
              </w:rPr>
              <w:t>Recovery of 70-130%</w:t>
            </w:r>
          </w:p>
          <w:p w14:paraId="4BE696A7" w14:textId="77777777" w:rsidR="009559AA" w:rsidRDefault="009559AA"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vAlign w:val="bottom"/>
          </w:tcPr>
          <w:p w14:paraId="682E603A" w14:textId="77777777" w:rsidR="009559AA" w:rsidRPr="00361737" w:rsidRDefault="009559AA" w:rsidP="00D85484">
            <w:pPr>
              <w:rPr>
                <w:rFonts w:asciiTheme="minorHAnsi" w:hAnsiTheme="minorHAnsi"/>
                <w:color w:val="000000"/>
                <w:sz w:val="22"/>
                <w:szCs w:val="22"/>
              </w:rPr>
            </w:pPr>
            <w:r>
              <w:rPr>
                <w:rFonts w:asciiTheme="minorHAnsi" w:hAnsiTheme="minorHAnsi"/>
                <w:color w:val="000000"/>
                <w:sz w:val="22"/>
                <w:szCs w:val="22"/>
              </w:rPr>
              <w:t>No exceed</w:t>
            </w:r>
            <w:r w:rsidR="00D85484">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c>
          <w:tcPr>
            <w:tcW w:w="6421" w:type="dxa"/>
          </w:tcPr>
          <w:p w14:paraId="562E8FEC" w14:textId="77777777" w:rsidR="009559AA" w:rsidRPr="004574AD" w:rsidRDefault="009559AA" w:rsidP="006F605E">
            <w:pPr>
              <w:rPr>
                <w:rFonts w:asciiTheme="minorHAnsi" w:hAnsiTheme="minorHAnsi"/>
                <w:color w:val="000000"/>
                <w:sz w:val="22"/>
                <w:szCs w:val="22"/>
              </w:rPr>
            </w:pPr>
          </w:p>
        </w:tc>
      </w:tr>
      <w:tr w:rsidR="009559AA" w:rsidRPr="004574AD" w14:paraId="458B267E" w14:textId="77777777" w:rsidTr="00F70EC6">
        <w:trPr>
          <w:trHeight w:val="245"/>
        </w:trPr>
        <w:tc>
          <w:tcPr>
            <w:tcW w:w="3062" w:type="dxa"/>
            <w:vMerge/>
            <w:tcBorders>
              <w:left w:val="dotted" w:sz="4" w:space="0" w:color="auto"/>
              <w:bottom w:val="dotted" w:sz="4" w:space="0" w:color="auto"/>
              <w:right w:val="dotted" w:sz="4" w:space="0" w:color="auto"/>
            </w:tcBorders>
            <w:shd w:val="clear" w:color="auto" w:fill="auto"/>
            <w:hideMark/>
          </w:tcPr>
          <w:p w14:paraId="61EBD8CD" w14:textId="77777777"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2FE91E52" w14:textId="77777777" w:rsidR="009559AA" w:rsidRPr="00F70EC6" w:rsidRDefault="009559AA" w:rsidP="00F33096">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Pr>
                <w:rFonts w:asciiTheme="minorHAnsi" w:hAnsiTheme="minorHAnsi"/>
                <w:color w:val="000000"/>
                <w:sz w:val="22"/>
                <w:szCs w:val="22"/>
              </w:rPr>
              <w:t>N</w:t>
            </w:r>
            <w:r>
              <w:rPr>
                <w:rFonts w:asciiTheme="minorHAnsi" w:hAnsiTheme="minorHAnsi" w:cs="Arial"/>
                <w:sz w:val="22"/>
                <w:szCs w:val="22"/>
              </w:rPr>
              <w:t>one</w:t>
            </w:r>
            <w:r w:rsidRPr="003839BE">
              <w:rPr>
                <w:rFonts w:asciiTheme="minorHAnsi" w:hAnsiTheme="minorHAnsi" w:cs="Arial"/>
                <w:sz w:val="22"/>
                <w:szCs w:val="22"/>
              </w:rPr>
              <w:t>.</w:t>
            </w:r>
          </w:p>
        </w:tc>
        <w:tc>
          <w:tcPr>
            <w:tcW w:w="6421" w:type="dxa"/>
          </w:tcPr>
          <w:p w14:paraId="1D3CEE35" w14:textId="77777777" w:rsidR="009559AA" w:rsidRPr="004574AD" w:rsidRDefault="009559AA" w:rsidP="006F605E">
            <w:pPr>
              <w:rPr>
                <w:rFonts w:asciiTheme="minorHAnsi" w:hAnsiTheme="minorHAnsi"/>
                <w:color w:val="000000"/>
                <w:sz w:val="22"/>
                <w:szCs w:val="22"/>
              </w:rPr>
            </w:pPr>
          </w:p>
        </w:tc>
      </w:tr>
      <w:tr w:rsidR="009559AA" w:rsidRPr="004574AD" w14:paraId="30B50917"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0650954E" w14:textId="77777777" w:rsidR="009559AA" w:rsidRDefault="009559AA" w:rsidP="00010DB6">
            <w:pPr>
              <w:rPr>
                <w:rFonts w:asciiTheme="minorHAnsi" w:hAnsiTheme="minorHAnsi"/>
                <w:color w:val="000000"/>
                <w:sz w:val="22"/>
                <w:szCs w:val="22"/>
              </w:rPr>
            </w:pPr>
          </w:p>
          <w:p w14:paraId="5C7C8988" w14:textId="77777777" w:rsidR="00B848EB" w:rsidRDefault="00B848EB" w:rsidP="00010DB6">
            <w:pPr>
              <w:rPr>
                <w:rFonts w:asciiTheme="minorHAnsi" w:hAnsiTheme="minorHAnsi"/>
                <w:color w:val="000000"/>
                <w:sz w:val="22"/>
                <w:szCs w:val="22"/>
              </w:rPr>
            </w:pPr>
          </w:p>
        </w:tc>
      </w:tr>
      <w:tr w:rsidR="009559AA" w:rsidRPr="004574AD" w14:paraId="5F016CC1"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2C2A734D"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Initial Calibration (ICAL)</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7396106F" w14:textId="4E035668" w:rsidR="009559AA" w:rsidRPr="00703C2A" w:rsidRDefault="009559AA" w:rsidP="00D215BD">
            <w:pPr>
              <w:autoSpaceDE w:val="0"/>
              <w:autoSpaceDN w:val="0"/>
              <w:adjustRightInd w:val="0"/>
              <w:rPr>
                <w:sz w:val="22"/>
                <w:szCs w:val="22"/>
              </w:rPr>
            </w:pPr>
            <w:r>
              <w:rPr>
                <w:rFonts w:asciiTheme="minorHAnsi" w:hAnsiTheme="minorHAnsi"/>
                <w:sz w:val="22"/>
                <w:szCs w:val="22"/>
              </w:rPr>
              <w:t>The GC/</w:t>
            </w:r>
            <w:r w:rsidR="00D215BD">
              <w:rPr>
                <w:rFonts w:asciiTheme="minorHAnsi" w:hAnsiTheme="minorHAnsi"/>
                <w:sz w:val="22"/>
                <w:szCs w:val="22"/>
              </w:rPr>
              <w:t>MS</w:t>
            </w:r>
            <w:r w:rsidR="00D215BD" w:rsidRPr="004574AD">
              <w:rPr>
                <w:rFonts w:asciiTheme="minorHAnsi" w:hAnsiTheme="minorHAnsi"/>
                <w:sz w:val="22"/>
                <w:szCs w:val="22"/>
              </w:rPr>
              <w:t xml:space="preserve"> </w:t>
            </w:r>
            <w:r w:rsidRPr="004574AD">
              <w:rPr>
                <w:rFonts w:asciiTheme="minorHAnsi" w:hAnsiTheme="minorHAnsi"/>
                <w:sz w:val="22"/>
                <w:szCs w:val="22"/>
              </w:rPr>
              <w:t>is calibrated with a minimum 5 level curve for all compounds.</w:t>
            </w:r>
          </w:p>
        </w:tc>
      </w:tr>
      <w:tr w:rsidR="009559AA" w:rsidRPr="004574AD" w14:paraId="6A8BA467"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shd w:val="clear" w:color="auto" w:fill="auto"/>
            <w:hideMark/>
          </w:tcPr>
          <w:p w14:paraId="54B620D2"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shd w:val="clear" w:color="auto" w:fill="auto"/>
            <w:hideMark/>
          </w:tcPr>
          <w:p w14:paraId="6A160A07" w14:textId="77777777" w:rsidR="009559AA" w:rsidRPr="004574AD" w:rsidRDefault="009559AA" w:rsidP="005D6C61">
            <w:pPr>
              <w:autoSpaceDE w:val="0"/>
              <w:autoSpaceDN w:val="0"/>
              <w:adjustRightInd w:val="0"/>
              <w:rPr>
                <w:rFonts w:asciiTheme="minorHAnsi" w:hAnsiTheme="minorHAnsi"/>
                <w:sz w:val="22"/>
                <w:szCs w:val="22"/>
              </w:rPr>
            </w:pPr>
          </w:p>
        </w:tc>
      </w:tr>
      <w:tr w:rsidR="009559AA" w:rsidRPr="004574AD" w14:paraId="3FB6A159" w14:textId="77777777"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A2EF8E9"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470FAEED" w14:textId="77777777" w:rsidR="009559AA" w:rsidRPr="004574AD" w:rsidRDefault="009559AA" w:rsidP="0072157C">
            <w:pPr>
              <w:rPr>
                <w:rFonts w:asciiTheme="minorHAnsi" w:hAnsiTheme="minorHAnsi"/>
                <w:color w:val="000000"/>
                <w:sz w:val="22"/>
                <w:szCs w:val="22"/>
              </w:rPr>
            </w:pPr>
          </w:p>
        </w:tc>
      </w:tr>
      <w:tr w:rsidR="009559AA" w:rsidRPr="004574AD" w14:paraId="325F3CB0"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5C58B8B5" w14:textId="77777777" w:rsidR="009559AA" w:rsidRPr="00C245CD" w:rsidRDefault="009559AA" w:rsidP="008946FE">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B848EB">
              <w:rPr>
                <w:rFonts w:asciiTheme="minorHAnsi" w:hAnsiTheme="minorHAnsi" w:cstheme="minorHAnsi"/>
                <w:sz w:val="22"/>
                <w:szCs w:val="22"/>
              </w:rPr>
              <w:t>15</w:t>
            </w:r>
            <w:r>
              <w:rPr>
                <w:rFonts w:asciiTheme="minorHAnsi" w:hAnsiTheme="minorHAnsi"/>
                <w:sz w:val="22"/>
                <w:szCs w:val="22"/>
              </w:rPr>
              <w:t>%</w:t>
            </w:r>
          </w:p>
          <w:p w14:paraId="52B2EEBD" w14:textId="77777777" w:rsidR="009559AA" w:rsidRPr="00C245CD" w:rsidRDefault="009559AA" w:rsidP="00693993">
            <w:pPr>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57DB395" w14:textId="77777777" w:rsidR="009559AA" w:rsidRPr="00361737" w:rsidRDefault="009559AA" w:rsidP="00D85484">
            <w:pPr>
              <w:rPr>
                <w:rFonts w:asciiTheme="minorHAnsi" w:hAnsiTheme="minorHAnsi"/>
                <w:color w:val="000000"/>
                <w:sz w:val="22"/>
                <w:szCs w:val="22"/>
              </w:rPr>
            </w:pPr>
            <w:r w:rsidRPr="00361737">
              <w:rPr>
                <w:rFonts w:asciiTheme="minorHAnsi" w:hAnsiTheme="minorHAnsi"/>
                <w:color w:val="000000"/>
                <w:sz w:val="22"/>
                <w:szCs w:val="22"/>
              </w:rPr>
              <w:t>No 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4F874954"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AA7F273" w14:textId="77777777" w:rsidR="009559AA" w:rsidRPr="004574AD" w:rsidRDefault="009559AA" w:rsidP="0072157C">
            <w:pPr>
              <w:rPr>
                <w:rFonts w:asciiTheme="minorHAnsi" w:hAnsiTheme="minorHAnsi"/>
                <w:color w:val="FF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680CD654" w14:textId="77777777" w:rsidR="009559AA" w:rsidRPr="00361737" w:rsidRDefault="009559AA"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9559AA" w:rsidRPr="004574AD" w14:paraId="1C5A0460"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414FC2D" w14:textId="77777777" w:rsidR="009559AA" w:rsidRPr="004574AD" w:rsidRDefault="009559AA" w:rsidP="0072157C">
            <w:pPr>
              <w:rPr>
                <w:rFonts w:asciiTheme="minorHAnsi" w:hAnsiTheme="minorHAnsi"/>
                <w:color w:val="FF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041B09F7" w14:textId="77777777" w:rsidR="009559AA" w:rsidRPr="004574AD" w:rsidRDefault="009559AA" w:rsidP="0072157C">
            <w:pPr>
              <w:rPr>
                <w:rFonts w:asciiTheme="minorHAnsi" w:hAnsiTheme="minorHAnsi"/>
                <w:color w:val="000000"/>
                <w:sz w:val="22"/>
                <w:szCs w:val="22"/>
              </w:rPr>
            </w:pPr>
          </w:p>
        </w:tc>
      </w:tr>
      <w:tr w:rsidR="009559AA" w:rsidRPr="004574AD" w14:paraId="7425B6BC" w14:textId="77777777" w:rsidTr="00F70EC6">
        <w:trPr>
          <w:gridAfter w:val="1"/>
          <w:wAfter w:w="6421" w:type="dxa"/>
          <w:trHeight w:val="300"/>
        </w:trPr>
        <w:tc>
          <w:tcPr>
            <w:tcW w:w="3062" w:type="dxa"/>
            <w:tcBorders>
              <w:top w:val="dotted" w:sz="4" w:space="0" w:color="auto"/>
              <w:bottom w:val="dotted" w:sz="4" w:space="0" w:color="auto"/>
            </w:tcBorders>
            <w:shd w:val="clear" w:color="auto" w:fill="auto"/>
            <w:hideMark/>
          </w:tcPr>
          <w:p w14:paraId="4466A0D4" w14:textId="77777777" w:rsidR="009559AA" w:rsidRPr="004574AD" w:rsidRDefault="009559AA" w:rsidP="002911AD">
            <w:pPr>
              <w:rPr>
                <w:rFonts w:asciiTheme="minorHAnsi" w:hAnsiTheme="minorHAnsi"/>
                <w:color w:val="000000"/>
                <w:sz w:val="22"/>
                <w:szCs w:val="22"/>
              </w:rPr>
            </w:pPr>
            <w:r>
              <w:br w:type="page"/>
            </w:r>
            <w:r>
              <w:br w:type="page"/>
            </w:r>
          </w:p>
        </w:tc>
        <w:tc>
          <w:tcPr>
            <w:tcW w:w="6421" w:type="dxa"/>
            <w:tcBorders>
              <w:top w:val="dotted" w:sz="4" w:space="0" w:color="auto"/>
              <w:bottom w:val="dotted" w:sz="4" w:space="0" w:color="auto"/>
            </w:tcBorders>
            <w:shd w:val="clear" w:color="auto" w:fill="auto"/>
            <w:hideMark/>
          </w:tcPr>
          <w:p w14:paraId="3034C992" w14:textId="77777777" w:rsidR="009559AA" w:rsidRPr="004574AD" w:rsidRDefault="009559AA" w:rsidP="002911AD">
            <w:pPr>
              <w:rPr>
                <w:rFonts w:asciiTheme="minorHAnsi" w:hAnsiTheme="minorHAnsi"/>
                <w:color w:val="000000"/>
                <w:sz w:val="22"/>
                <w:szCs w:val="22"/>
              </w:rPr>
            </w:pPr>
          </w:p>
        </w:tc>
      </w:tr>
      <w:tr w:rsidR="009559AA" w:rsidRPr="004574AD" w14:paraId="38E68A42"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5E03C30"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671DADF" w14:textId="77777777" w:rsidR="009559AA" w:rsidRPr="004574AD" w:rsidRDefault="009559AA"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9559AA" w:rsidRPr="004574AD" w14:paraId="036B0261" w14:textId="77777777"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7F52D95E"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2869F1B9" w14:textId="77777777" w:rsidR="009559AA" w:rsidRPr="004574AD" w:rsidRDefault="009559AA" w:rsidP="0072157C">
            <w:pPr>
              <w:rPr>
                <w:rFonts w:asciiTheme="minorHAnsi" w:hAnsiTheme="minorHAnsi"/>
                <w:color w:val="000000"/>
                <w:sz w:val="22"/>
                <w:szCs w:val="22"/>
              </w:rPr>
            </w:pPr>
          </w:p>
        </w:tc>
      </w:tr>
      <w:tr w:rsidR="009559AA" w:rsidRPr="004574AD" w14:paraId="78262B89"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B46F13F" w14:textId="77777777" w:rsidR="009559AA" w:rsidRPr="00533AC0" w:rsidRDefault="009559AA"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BA1C598" w14:textId="77777777" w:rsidR="009559AA" w:rsidRPr="00361737" w:rsidRDefault="009559AA" w:rsidP="00D85484">
            <w:pPr>
              <w:rPr>
                <w:rFonts w:asciiTheme="minorHAnsi" w:hAnsiTheme="minorHAnsi"/>
                <w:color w:val="000000"/>
                <w:sz w:val="22"/>
                <w:szCs w:val="22"/>
              </w:rPr>
            </w:pPr>
            <w:r w:rsidRPr="00361737">
              <w:rPr>
                <w:rFonts w:asciiTheme="minorHAnsi" w:hAnsiTheme="minorHAnsi"/>
                <w:color w:val="000000"/>
                <w:sz w:val="22"/>
                <w:szCs w:val="22"/>
              </w:rPr>
              <w:t>No 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5D788C32"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B61265F" w14:textId="77777777" w:rsidR="009559AA" w:rsidRPr="004574AD" w:rsidRDefault="009559AA"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0909F13E" w14:textId="77777777" w:rsidR="009559AA" w:rsidRPr="00361737" w:rsidRDefault="009559AA"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9559AA" w:rsidRPr="004574AD" w14:paraId="1BE4F5EC"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74A74E9A"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517F4E20" w14:textId="77777777" w:rsidR="009559AA" w:rsidRPr="004574AD" w:rsidRDefault="009559AA" w:rsidP="0072157C">
            <w:pPr>
              <w:rPr>
                <w:rFonts w:asciiTheme="minorHAnsi" w:hAnsiTheme="minorHAnsi"/>
                <w:color w:val="000000"/>
                <w:sz w:val="22"/>
                <w:szCs w:val="22"/>
              </w:rPr>
            </w:pPr>
          </w:p>
        </w:tc>
      </w:tr>
      <w:tr w:rsidR="009559AA" w:rsidRPr="004574AD" w14:paraId="2920EDEC" w14:textId="77777777" w:rsidTr="00F70EC6">
        <w:trPr>
          <w:gridAfter w:val="1"/>
          <w:wAfter w:w="6421" w:type="dxa"/>
          <w:trHeight w:val="300"/>
        </w:trPr>
        <w:tc>
          <w:tcPr>
            <w:tcW w:w="3062" w:type="dxa"/>
            <w:tcBorders>
              <w:bottom w:val="dotted" w:sz="4" w:space="0" w:color="auto"/>
            </w:tcBorders>
            <w:shd w:val="clear" w:color="auto" w:fill="auto"/>
            <w:hideMark/>
          </w:tcPr>
          <w:p w14:paraId="39BB1F79" w14:textId="77777777" w:rsidR="009559AA" w:rsidRPr="004574AD" w:rsidRDefault="009559AA" w:rsidP="002911AD">
            <w:pPr>
              <w:rPr>
                <w:rFonts w:asciiTheme="minorHAnsi" w:hAnsiTheme="minorHAnsi"/>
                <w:color w:val="000000"/>
                <w:sz w:val="22"/>
                <w:szCs w:val="22"/>
              </w:rPr>
            </w:pPr>
            <w:r>
              <w:br w:type="page"/>
            </w:r>
          </w:p>
        </w:tc>
        <w:tc>
          <w:tcPr>
            <w:tcW w:w="6421" w:type="dxa"/>
            <w:tcBorders>
              <w:bottom w:val="dotted" w:sz="4" w:space="0" w:color="auto"/>
            </w:tcBorders>
            <w:shd w:val="clear" w:color="auto" w:fill="auto"/>
            <w:hideMark/>
          </w:tcPr>
          <w:p w14:paraId="5AB33C66" w14:textId="77777777" w:rsidR="009559AA" w:rsidRPr="004574AD" w:rsidRDefault="009559AA" w:rsidP="002911AD">
            <w:pPr>
              <w:rPr>
                <w:rFonts w:asciiTheme="minorHAnsi" w:hAnsiTheme="minorHAnsi"/>
                <w:color w:val="000000"/>
                <w:sz w:val="22"/>
                <w:szCs w:val="22"/>
              </w:rPr>
            </w:pPr>
          </w:p>
        </w:tc>
      </w:tr>
      <w:tr w:rsidR="009559AA" w:rsidRPr="004574AD" w14:paraId="5653BB70"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F543A8B"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0D56CF19" w14:textId="77777777" w:rsidR="009559AA" w:rsidRPr="004574AD" w:rsidRDefault="009559AA"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9559AA" w:rsidRPr="004574AD" w14:paraId="4B0FAA9A" w14:textId="77777777"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54A8ADB"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77BDE539" w14:textId="77777777" w:rsidR="009559AA" w:rsidRPr="004574AD" w:rsidRDefault="009559AA" w:rsidP="0072157C">
            <w:pPr>
              <w:rPr>
                <w:rFonts w:asciiTheme="minorHAnsi" w:hAnsiTheme="minorHAnsi"/>
                <w:color w:val="000000"/>
                <w:sz w:val="22"/>
                <w:szCs w:val="22"/>
              </w:rPr>
            </w:pPr>
          </w:p>
        </w:tc>
      </w:tr>
      <w:tr w:rsidR="009559AA" w:rsidRPr="004574AD" w14:paraId="0B4520B0"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310A931" w14:textId="77777777" w:rsidR="009559AA" w:rsidRPr="00C245CD" w:rsidRDefault="009559AA"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B848EB">
              <w:rPr>
                <w:rFonts w:asciiTheme="minorHAnsi" w:hAnsiTheme="minorHAnsi" w:cstheme="minorHAnsi"/>
                <w:sz w:val="22"/>
                <w:szCs w:val="22"/>
              </w:rPr>
              <w:t>15</w:t>
            </w:r>
            <w:r>
              <w:rPr>
                <w:rFonts w:asciiTheme="minorHAnsi" w:hAnsiTheme="minorHAnsi"/>
                <w:sz w:val="22"/>
                <w:szCs w:val="22"/>
              </w:rPr>
              <w:t>%</w:t>
            </w:r>
          </w:p>
          <w:p w14:paraId="21378F13" w14:textId="77777777" w:rsidR="009559AA" w:rsidRPr="00F02019" w:rsidRDefault="009559AA" w:rsidP="008946FE">
            <w:pPr>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B78904F" w14:textId="77777777" w:rsidR="009559AA" w:rsidRPr="00361737" w:rsidRDefault="009559AA" w:rsidP="00D85484">
            <w:pPr>
              <w:rPr>
                <w:rFonts w:asciiTheme="minorHAnsi" w:hAnsiTheme="minorHAnsi"/>
                <w:color w:val="000000"/>
                <w:sz w:val="22"/>
                <w:szCs w:val="22"/>
              </w:rPr>
            </w:pPr>
            <w:r>
              <w:rPr>
                <w:rFonts w:asciiTheme="minorHAnsi" w:hAnsiTheme="minorHAnsi"/>
                <w:color w:val="000000"/>
                <w:sz w:val="22"/>
                <w:szCs w:val="22"/>
              </w:rPr>
              <w:t xml:space="preserve">No </w:t>
            </w:r>
            <w:r w:rsidRPr="00361737">
              <w:rPr>
                <w:rFonts w:asciiTheme="minorHAnsi" w:hAnsiTheme="minorHAnsi"/>
                <w:color w:val="000000"/>
                <w:sz w:val="22"/>
                <w:szCs w:val="22"/>
              </w:rPr>
              <w:t>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6792756E"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7603A852" w14:textId="77777777" w:rsidR="009559AA" w:rsidRPr="004574AD" w:rsidRDefault="009559AA"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055D4E53" w14:textId="77777777" w:rsidR="009559AA" w:rsidRPr="00F70EC6" w:rsidRDefault="009559AA" w:rsidP="00DF0F61">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F70EC6">
              <w:rPr>
                <w:rFonts w:asciiTheme="minorHAnsi" w:hAnsiTheme="minorHAnsi"/>
                <w:color w:val="000000"/>
                <w:sz w:val="22"/>
                <w:szCs w:val="22"/>
              </w:rPr>
              <w:t xml:space="preserve">: </w:t>
            </w:r>
            <w:r>
              <w:rPr>
                <w:rFonts w:asciiTheme="minorHAnsi" w:hAnsiTheme="minorHAnsi" w:cs="Arial"/>
                <w:sz w:val="22"/>
                <w:szCs w:val="22"/>
              </w:rPr>
              <w:t>None.</w:t>
            </w:r>
          </w:p>
        </w:tc>
      </w:tr>
      <w:tr w:rsidR="009559AA" w:rsidRPr="004574AD" w14:paraId="5E10D877"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78AFEE66"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1059BF69" w14:textId="77777777" w:rsidR="009559AA" w:rsidRPr="004574AD" w:rsidRDefault="009559AA" w:rsidP="0072157C">
            <w:pPr>
              <w:rPr>
                <w:rFonts w:asciiTheme="minorHAnsi" w:hAnsiTheme="minorHAnsi"/>
                <w:color w:val="000000"/>
                <w:sz w:val="22"/>
                <w:szCs w:val="22"/>
              </w:rPr>
            </w:pPr>
          </w:p>
        </w:tc>
      </w:tr>
    </w:tbl>
    <w:p w14:paraId="474D2559" w14:textId="77777777" w:rsidR="00F91106" w:rsidRDefault="00F91106" w:rsidP="00E456FF">
      <w:pPr>
        <w:rPr>
          <w:rFonts w:asciiTheme="minorHAnsi" w:hAnsiTheme="minorHAnsi"/>
          <w:sz w:val="22"/>
          <w:szCs w:val="22"/>
        </w:rPr>
      </w:pPr>
    </w:p>
    <w:p w14:paraId="6CFAEA04" w14:textId="77777777" w:rsidR="001A2BDC" w:rsidRPr="004574AD" w:rsidRDefault="001A2BDC" w:rsidP="00E456FF">
      <w:pPr>
        <w:rPr>
          <w:rFonts w:asciiTheme="minorHAnsi" w:hAnsiTheme="minorHAnsi"/>
          <w:sz w:val="22"/>
          <w:szCs w:val="22"/>
        </w:rPr>
      </w:pPr>
    </w:p>
    <w:sectPr w:rsidR="001A2BDC" w:rsidRPr="004574AD" w:rsidSect="00326005">
      <w:headerReference w:type="default" r:id="rId8"/>
      <w:footerReference w:type="default" r:id="rId9"/>
      <w:pgSz w:w="12240" w:h="15840" w:code="1"/>
      <w:pgMar w:top="1440" w:right="1440" w:bottom="1440" w:left="144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4A7DD" w14:textId="77777777" w:rsidR="00C71D3B" w:rsidRDefault="00C71D3B">
      <w:r>
        <w:separator/>
      </w:r>
    </w:p>
  </w:endnote>
  <w:endnote w:type="continuationSeparator" w:id="0">
    <w:p w14:paraId="0F8EB738" w14:textId="77777777" w:rsidR="00C71D3B" w:rsidRDefault="00C7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F209A" w14:textId="77777777"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436018">
      <w:rPr>
        <w:noProof/>
      </w:rPr>
      <w:t>1</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436018">
      <w:rPr>
        <w:rStyle w:val="PageNumber"/>
        <w:noProof/>
      </w:rPr>
      <w:t>3</w:t>
    </w:r>
    <w:r w:rsidR="00FB5AB2" w:rsidRPr="00CF236D">
      <w:rPr>
        <w:rStyle w:val="PageNumber"/>
      </w:rPr>
      <w:fldChar w:fldCharType="end"/>
    </w:r>
  </w:p>
  <w:p w14:paraId="61C26DF0" w14:textId="77777777" w:rsidR="00C71D3B" w:rsidRDefault="00C71D3B">
    <w:pPr>
      <w:tabs>
        <w:tab w:val="left" w:pos="0"/>
        <w:tab w:val="right" w:pos="8640"/>
      </w:tabs>
      <w:suppressAutoHyphens/>
      <w:jc w:val="center"/>
      <w:rPr>
        <w:rStyle w:val="PageNumber"/>
      </w:rPr>
    </w:pPr>
  </w:p>
  <w:p w14:paraId="7B0080A7" w14:textId="77777777"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D6749" w14:textId="77777777" w:rsidR="00C71D3B" w:rsidRDefault="00C71D3B">
      <w:r>
        <w:separator/>
      </w:r>
    </w:p>
  </w:footnote>
  <w:footnote w:type="continuationSeparator" w:id="0">
    <w:p w14:paraId="66D72BD1" w14:textId="77777777" w:rsidR="00C71D3B" w:rsidRDefault="00C7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CD47B" w14:textId="77777777" w:rsidR="00C71D3B" w:rsidRDefault="00AD78AE" w:rsidP="00826179">
    <w:pPr>
      <w:pStyle w:val="Heading2"/>
    </w:pPr>
    <w:r>
      <w:t>1</w:t>
    </w:r>
    <w:r w:rsidR="00397303">
      <w:t>5</w:t>
    </w:r>
    <w:r>
      <w:t>-0</w:t>
    </w:r>
    <w:r w:rsidR="00397303">
      <w:t>3</w:t>
    </w:r>
    <w:r w:rsidR="002C04BE">
      <w:t>50</w:t>
    </w:r>
    <w:r w:rsidR="000D4BF2">
      <w:t xml:space="preserve"> </w:t>
    </w:r>
    <w:r w:rsidR="00B848EB">
      <w:t>PAH/Biomarker</w:t>
    </w:r>
    <w:r>
      <w:t xml:space="preserve"> </w:t>
    </w:r>
    <w:r w:rsidR="00C71D3B">
      <w:t>QA/QC Summary</w:t>
    </w:r>
  </w:p>
  <w:p w14:paraId="74503657" w14:textId="77777777"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15:restartNumberingAfterBreak="0">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otte, Robert D">
    <w15:presenceInfo w15:providerId="AD" w15:userId="S-1-5-21-129458132-137175273-21523540-3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4BF2"/>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805CD"/>
    <w:rsid w:val="00180B63"/>
    <w:rsid w:val="001814A3"/>
    <w:rsid w:val="00183D78"/>
    <w:rsid w:val="00190F5A"/>
    <w:rsid w:val="001913BE"/>
    <w:rsid w:val="001917CF"/>
    <w:rsid w:val="001920FC"/>
    <w:rsid w:val="00192765"/>
    <w:rsid w:val="00193FA5"/>
    <w:rsid w:val="001968DE"/>
    <w:rsid w:val="001A0FF3"/>
    <w:rsid w:val="001A2B20"/>
    <w:rsid w:val="001A2BDC"/>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7B13"/>
    <w:rsid w:val="001D3426"/>
    <w:rsid w:val="001D3A0F"/>
    <w:rsid w:val="001D46A9"/>
    <w:rsid w:val="001D5350"/>
    <w:rsid w:val="001D682D"/>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308C4"/>
    <w:rsid w:val="00230937"/>
    <w:rsid w:val="002315B2"/>
    <w:rsid w:val="002320C8"/>
    <w:rsid w:val="00233314"/>
    <w:rsid w:val="00234021"/>
    <w:rsid w:val="00234467"/>
    <w:rsid w:val="00236B98"/>
    <w:rsid w:val="00236CD2"/>
    <w:rsid w:val="00237E35"/>
    <w:rsid w:val="0024132F"/>
    <w:rsid w:val="0024255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11AD"/>
    <w:rsid w:val="002916D7"/>
    <w:rsid w:val="002923FC"/>
    <w:rsid w:val="002932DC"/>
    <w:rsid w:val="00295954"/>
    <w:rsid w:val="002A045B"/>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4BE"/>
    <w:rsid w:val="002C0583"/>
    <w:rsid w:val="002C07D8"/>
    <w:rsid w:val="002C3D58"/>
    <w:rsid w:val="002C4751"/>
    <w:rsid w:val="002C5B59"/>
    <w:rsid w:val="002C69F1"/>
    <w:rsid w:val="002D0158"/>
    <w:rsid w:val="002D2E35"/>
    <w:rsid w:val="002D2EA1"/>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03"/>
    <w:rsid w:val="0039739C"/>
    <w:rsid w:val="00397430"/>
    <w:rsid w:val="003A38F1"/>
    <w:rsid w:val="003A4301"/>
    <w:rsid w:val="003A70AA"/>
    <w:rsid w:val="003B0695"/>
    <w:rsid w:val="003B13F9"/>
    <w:rsid w:val="003B207C"/>
    <w:rsid w:val="003B3411"/>
    <w:rsid w:val="003B4123"/>
    <w:rsid w:val="003B6CB7"/>
    <w:rsid w:val="003C1B97"/>
    <w:rsid w:val="003C2A10"/>
    <w:rsid w:val="003C310B"/>
    <w:rsid w:val="003C7C47"/>
    <w:rsid w:val="003D0043"/>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36018"/>
    <w:rsid w:val="00440854"/>
    <w:rsid w:val="00445D5F"/>
    <w:rsid w:val="00452611"/>
    <w:rsid w:val="004528E5"/>
    <w:rsid w:val="00453260"/>
    <w:rsid w:val="004532BE"/>
    <w:rsid w:val="004539ED"/>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58CB"/>
    <w:rsid w:val="00546AFC"/>
    <w:rsid w:val="00546D75"/>
    <w:rsid w:val="005477BC"/>
    <w:rsid w:val="005477E4"/>
    <w:rsid w:val="005525CC"/>
    <w:rsid w:val="005526D2"/>
    <w:rsid w:val="0055343F"/>
    <w:rsid w:val="005553E8"/>
    <w:rsid w:val="005557B1"/>
    <w:rsid w:val="00555C86"/>
    <w:rsid w:val="00556EF9"/>
    <w:rsid w:val="0056269E"/>
    <w:rsid w:val="0056379C"/>
    <w:rsid w:val="005638A7"/>
    <w:rsid w:val="00566ED9"/>
    <w:rsid w:val="00567206"/>
    <w:rsid w:val="005678CA"/>
    <w:rsid w:val="00570BAD"/>
    <w:rsid w:val="00572224"/>
    <w:rsid w:val="00575FED"/>
    <w:rsid w:val="00576F20"/>
    <w:rsid w:val="005812C9"/>
    <w:rsid w:val="0058200F"/>
    <w:rsid w:val="005858F8"/>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1513"/>
    <w:rsid w:val="005B3D1A"/>
    <w:rsid w:val="005B3F8D"/>
    <w:rsid w:val="005C0268"/>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DFB"/>
    <w:rsid w:val="0062575F"/>
    <w:rsid w:val="00626903"/>
    <w:rsid w:val="00627AD8"/>
    <w:rsid w:val="00630952"/>
    <w:rsid w:val="00631F63"/>
    <w:rsid w:val="006334C4"/>
    <w:rsid w:val="00641D5E"/>
    <w:rsid w:val="006421F1"/>
    <w:rsid w:val="00642610"/>
    <w:rsid w:val="00643A5F"/>
    <w:rsid w:val="00644447"/>
    <w:rsid w:val="006448AC"/>
    <w:rsid w:val="00647AA9"/>
    <w:rsid w:val="00647B3C"/>
    <w:rsid w:val="00650E14"/>
    <w:rsid w:val="006522F1"/>
    <w:rsid w:val="006538AE"/>
    <w:rsid w:val="0065473A"/>
    <w:rsid w:val="00657EDB"/>
    <w:rsid w:val="00663FB1"/>
    <w:rsid w:val="00665102"/>
    <w:rsid w:val="00667B61"/>
    <w:rsid w:val="00671264"/>
    <w:rsid w:val="00673991"/>
    <w:rsid w:val="00674881"/>
    <w:rsid w:val="00674E91"/>
    <w:rsid w:val="00686C83"/>
    <w:rsid w:val="00687731"/>
    <w:rsid w:val="00687CE6"/>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AE6"/>
    <w:rsid w:val="0076792B"/>
    <w:rsid w:val="00767B51"/>
    <w:rsid w:val="00771381"/>
    <w:rsid w:val="0077397A"/>
    <w:rsid w:val="00774775"/>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66A5"/>
    <w:rsid w:val="007A24CF"/>
    <w:rsid w:val="007A2520"/>
    <w:rsid w:val="007A303D"/>
    <w:rsid w:val="007A5E07"/>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4876"/>
    <w:rsid w:val="00885290"/>
    <w:rsid w:val="008867D3"/>
    <w:rsid w:val="00892247"/>
    <w:rsid w:val="0089248A"/>
    <w:rsid w:val="00892673"/>
    <w:rsid w:val="00893C3A"/>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1243"/>
    <w:rsid w:val="008F2C7B"/>
    <w:rsid w:val="008F49DF"/>
    <w:rsid w:val="008F66D3"/>
    <w:rsid w:val="008F79B0"/>
    <w:rsid w:val="00901BC8"/>
    <w:rsid w:val="009038CB"/>
    <w:rsid w:val="00906971"/>
    <w:rsid w:val="00906A2F"/>
    <w:rsid w:val="00907028"/>
    <w:rsid w:val="00910FF9"/>
    <w:rsid w:val="00912B40"/>
    <w:rsid w:val="00914B76"/>
    <w:rsid w:val="0091662F"/>
    <w:rsid w:val="009208D3"/>
    <w:rsid w:val="00923FCF"/>
    <w:rsid w:val="00925F90"/>
    <w:rsid w:val="0092723E"/>
    <w:rsid w:val="00930EF7"/>
    <w:rsid w:val="00931053"/>
    <w:rsid w:val="009317ED"/>
    <w:rsid w:val="00931F7B"/>
    <w:rsid w:val="00933D68"/>
    <w:rsid w:val="00934AED"/>
    <w:rsid w:val="009418CE"/>
    <w:rsid w:val="00942757"/>
    <w:rsid w:val="00947EF7"/>
    <w:rsid w:val="00953CEF"/>
    <w:rsid w:val="009559AA"/>
    <w:rsid w:val="00955B7B"/>
    <w:rsid w:val="009568D0"/>
    <w:rsid w:val="00960EA8"/>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5184"/>
    <w:rsid w:val="00A6518D"/>
    <w:rsid w:val="00A65721"/>
    <w:rsid w:val="00A6594D"/>
    <w:rsid w:val="00A65C8B"/>
    <w:rsid w:val="00A66AB8"/>
    <w:rsid w:val="00A66BAD"/>
    <w:rsid w:val="00A7604B"/>
    <w:rsid w:val="00A76EEA"/>
    <w:rsid w:val="00A77377"/>
    <w:rsid w:val="00A80EBC"/>
    <w:rsid w:val="00A81822"/>
    <w:rsid w:val="00A827E2"/>
    <w:rsid w:val="00A82D8F"/>
    <w:rsid w:val="00A831E1"/>
    <w:rsid w:val="00A839FA"/>
    <w:rsid w:val="00A83ABA"/>
    <w:rsid w:val="00A83CFC"/>
    <w:rsid w:val="00A86B4E"/>
    <w:rsid w:val="00A8722A"/>
    <w:rsid w:val="00A94676"/>
    <w:rsid w:val="00A953BA"/>
    <w:rsid w:val="00A97237"/>
    <w:rsid w:val="00AA126C"/>
    <w:rsid w:val="00AA27AC"/>
    <w:rsid w:val="00AA2EF3"/>
    <w:rsid w:val="00AA3046"/>
    <w:rsid w:val="00AA458E"/>
    <w:rsid w:val="00AA45EF"/>
    <w:rsid w:val="00AA6C02"/>
    <w:rsid w:val="00AB115F"/>
    <w:rsid w:val="00AB3BCF"/>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15C9"/>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4324"/>
    <w:rsid w:val="00B60F37"/>
    <w:rsid w:val="00B64935"/>
    <w:rsid w:val="00B64AE1"/>
    <w:rsid w:val="00B64CC5"/>
    <w:rsid w:val="00B67091"/>
    <w:rsid w:val="00B67941"/>
    <w:rsid w:val="00B67D53"/>
    <w:rsid w:val="00B74701"/>
    <w:rsid w:val="00B75EA4"/>
    <w:rsid w:val="00B769D9"/>
    <w:rsid w:val="00B778B0"/>
    <w:rsid w:val="00B811B1"/>
    <w:rsid w:val="00B83762"/>
    <w:rsid w:val="00B838CB"/>
    <w:rsid w:val="00B83972"/>
    <w:rsid w:val="00B848EB"/>
    <w:rsid w:val="00B84962"/>
    <w:rsid w:val="00B91420"/>
    <w:rsid w:val="00B91468"/>
    <w:rsid w:val="00B96A3E"/>
    <w:rsid w:val="00B97E62"/>
    <w:rsid w:val="00BA0288"/>
    <w:rsid w:val="00BA0D56"/>
    <w:rsid w:val="00BA1DD6"/>
    <w:rsid w:val="00BA64DA"/>
    <w:rsid w:val="00BA6797"/>
    <w:rsid w:val="00BA6812"/>
    <w:rsid w:val="00BA77DB"/>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C031DD"/>
    <w:rsid w:val="00C1177C"/>
    <w:rsid w:val="00C14046"/>
    <w:rsid w:val="00C14680"/>
    <w:rsid w:val="00C152C6"/>
    <w:rsid w:val="00C16055"/>
    <w:rsid w:val="00C17C19"/>
    <w:rsid w:val="00C17D4E"/>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262B"/>
    <w:rsid w:val="00D04443"/>
    <w:rsid w:val="00D048CA"/>
    <w:rsid w:val="00D04D3C"/>
    <w:rsid w:val="00D073A2"/>
    <w:rsid w:val="00D11F67"/>
    <w:rsid w:val="00D12501"/>
    <w:rsid w:val="00D12861"/>
    <w:rsid w:val="00D12E58"/>
    <w:rsid w:val="00D14A93"/>
    <w:rsid w:val="00D157FA"/>
    <w:rsid w:val="00D16D59"/>
    <w:rsid w:val="00D215BD"/>
    <w:rsid w:val="00D22A45"/>
    <w:rsid w:val="00D232A4"/>
    <w:rsid w:val="00D236EE"/>
    <w:rsid w:val="00D244DA"/>
    <w:rsid w:val="00D25C6A"/>
    <w:rsid w:val="00D261BF"/>
    <w:rsid w:val="00D267E2"/>
    <w:rsid w:val="00D276A8"/>
    <w:rsid w:val="00D310BE"/>
    <w:rsid w:val="00D310F5"/>
    <w:rsid w:val="00D3205B"/>
    <w:rsid w:val="00D326C1"/>
    <w:rsid w:val="00D335AE"/>
    <w:rsid w:val="00D338F7"/>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85484"/>
    <w:rsid w:val="00D900EF"/>
    <w:rsid w:val="00D92652"/>
    <w:rsid w:val="00D93844"/>
    <w:rsid w:val="00D93875"/>
    <w:rsid w:val="00D95BFC"/>
    <w:rsid w:val="00D97780"/>
    <w:rsid w:val="00DA17C7"/>
    <w:rsid w:val="00DA21B1"/>
    <w:rsid w:val="00DA5B82"/>
    <w:rsid w:val="00DA605A"/>
    <w:rsid w:val="00DA613D"/>
    <w:rsid w:val="00DB1334"/>
    <w:rsid w:val="00DB2E16"/>
    <w:rsid w:val="00DB34CA"/>
    <w:rsid w:val="00DB7265"/>
    <w:rsid w:val="00DC160C"/>
    <w:rsid w:val="00DC1DDB"/>
    <w:rsid w:val="00DC35AC"/>
    <w:rsid w:val="00DC3C7E"/>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4EBF"/>
    <w:rsid w:val="00E07648"/>
    <w:rsid w:val="00E1209E"/>
    <w:rsid w:val="00E13CB8"/>
    <w:rsid w:val="00E20AB6"/>
    <w:rsid w:val="00E20FF9"/>
    <w:rsid w:val="00E2614E"/>
    <w:rsid w:val="00E27168"/>
    <w:rsid w:val="00E2740E"/>
    <w:rsid w:val="00E34476"/>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6C3"/>
    <w:rsid w:val="00F05C90"/>
    <w:rsid w:val="00F106AD"/>
    <w:rsid w:val="00F1267B"/>
    <w:rsid w:val="00F12EFA"/>
    <w:rsid w:val="00F1309C"/>
    <w:rsid w:val="00F1361B"/>
    <w:rsid w:val="00F13DFB"/>
    <w:rsid w:val="00F15E5D"/>
    <w:rsid w:val="00F16D74"/>
    <w:rsid w:val="00F2017C"/>
    <w:rsid w:val="00F2177C"/>
    <w:rsid w:val="00F237C2"/>
    <w:rsid w:val="00F23BC4"/>
    <w:rsid w:val="00F23DE7"/>
    <w:rsid w:val="00F259C1"/>
    <w:rsid w:val="00F26CF9"/>
    <w:rsid w:val="00F27059"/>
    <w:rsid w:val="00F313B2"/>
    <w:rsid w:val="00F320F0"/>
    <w:rsid w:val="00F33096"/>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F3"/>
    <w:rsid w:val="00F85FCA"/>
    <w:rsid w:val="00F8799D"/>
    <w:rsid w:val="00F91106"/>
    <w:rsid w:val="00F92D3E"/>
    <w:rsid w:val="00F94216"/>
    <w:rsid w:val="00F955CF"/>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919"/>
    <w:rsid w:val="00FD760F"/>
    <w:rsid w:val="00FE1142"/>
    <w:rsid w:val="00FE1262"/>
    <w:rsid w:val="00FE1DC7"/>
    <w:rsid w:val="00FE1EF2"/>
    <w:rsid w:val="00FE22D3"/>
    <w:rsid w:val="00FE337A"/>
    <w:rsid w:val="00FE391F"/>
    <w:rsid w:val="00FE4159"/>
    <w:rsid w:val="00FE49A9"/>
    <w:rsid w:val="00FE4B4F"/>
    <w:rsid w:val="00FE5C19"/>
    <w:rsid w:val="00FE635C"/>
    <w:rsid w:val="00FE6AC1"/>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1C0D9"/>
  <w15:docId w15:val="{917D3B3D-2EE6-4710-B616-AD50A563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167EA-1B4D-43E2-9CE0-37B9BFD8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Durell, Gregory</cp:lastModifiedBy>
  <cp:revision>50</cp:revision>
  <cp:lastPrinted>2015-10-09T15:10:00Z</cp:lastPrinted>
  <dcterms:created xsi:type="dcterms:W3CDTF">2012-08-28T14:35:00Z</dcterms:created>
  <dcterms:modified xsi:type="dcterms:W3CDTF">2015-10-19T19:30:00Z</dcterms:modified>
</cp:coreProperties>
</file>