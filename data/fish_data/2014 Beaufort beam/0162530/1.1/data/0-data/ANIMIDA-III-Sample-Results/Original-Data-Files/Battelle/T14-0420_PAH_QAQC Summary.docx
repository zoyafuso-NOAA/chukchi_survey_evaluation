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5" w:type="dxa"/>
        <w:tblInd w:w="18" w:type="dxa"/>
        <w:tblLook w:val="04A0" w:firstRow="1" w:lastRow="0" w:firstColumn="1" w:lastColumn="0" w:noHBand="0" w:noVBand="1"/>
      </w:tblPr>
      <w:tblGrid>
        <w:gridCol w:w="1963"/>
        <w:gridCol w:w="3421"/>
        <w:gridCol w:w="236"/>
        <w:gridCol w:w="410"/>
        <w:gridCol w:w="2015"/>
        <w:gridCol w:w="710"/>
        <w:gridCol w:w="474"/>
        <w:gridCol w:w="236"/>
      </w:tblGrid>
      <w:tr w:rsidR="00F91106" w:rsidRPr="004574AD" w14:paraId="65552740"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0874AF20"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Project: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7F6F2115" w14:textId="77777777" w:rsidR="00F91106" w:rsidRPr="004574AD" w:rsidRDefault="00AD78AE" w:rsidP="0026057C">
            <w:pPr>
              <w:rPr>
                <w:rFonts w:asciiTheme="minorHAnsi" w:hAnsiTheme="minorHAnsi"/>
                <w:color w:val="000000"/>
                <w:sz w:val="22"/>
                <w:szCs w:val="22"/>
              </w:rPr>
            </w:pPr>
            <w:r>
              <w:rPr>
                <w:rFonts w:ascii="Calibri" w:hAnsi="Calibri"/>
                <w:color w:val="000000"/>
                <w:sz w:val="22"/>
                <w:szCs w:val="22"/>
              </w:rPr>
              <w:t xml:space="preserve">ANIMIDA III </w:t>
            </w:r>
          </w:p>
        </w:tc>
      </w:tr>
      <w:tr w:rsidR="00F91106" w:rsidRPr="004574AD" w14:paraId="24BFA182"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0ECFAF93"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Parameters: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508F4E67" w14:textId="77777777" w:rsidR="00F91106" w:rsidRPr="004574AD" w:rsidRDefault="00B137B5" w:rsidP="00AD78AE">
            <w:pPr>
              <w:rPr>
                <w:rFonts w:asciiTheme="minorHAnsi" w:hAnsiTheme="minorHAnsi"/>
                <w:color w:val="000000"/>
                <w:sz w:val="22"/>
                <w:szCs w:val="22"/>
              </w:rPr>
            </w:pPr>
            <w:r>
              <w:rPr>
                <w:rFonts w:asciiTheme="minorHAnsi" w:hAnsiTheme="minorHAnsi"/>
                <w:sz w:val="22"/>
                <w:szCs w:val="22"/>
              </w:rPr>
              <w:t>PAH and Biomarkers</w:t>
            </w:r>
          </w:p>
        </w:tc>
      </w:tr>
      <w:tr w:rsidR="00F91106" w:rsidRPr="004574AD" w14:paraId="00AE4DFA"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66A3B4C4"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Laboratory:</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15ABA6A" w14:textId="77777777" w:rsidR="00F91106" w:rsidRPr="004574AD" w:rsidRDefault="008505EF" w:rsidP="00AD78AE">
            <w:pPr>
              <w:rPr>
                <w:rFonts w:asciiTheme="minorHAnsi" w:hAnsiTheme="minorHAnsi"/>
                <w:color w:val="000000"/>
                <w:sz w:val="22"/>
                <w:szCs w:val="22"/>
              </w:rPr>
            </w:pPr>
            <w:r w:rsidRPr="004574AD">
              <w:rPr>
                <w:rFonts w:asciiTheme="minorHAnsi" w:hAnsiTheme="minorHAnsi"/>
                <w:sz w:val="22"/>
                <w:szCs w:val="22"/>
              </w:rPr>
              <w:t xml:space="preserve">Battelle, </w:t>
            </w:r>
            <w:r w:rsidR="00AD78AE">
              <w:rPr>
                <w:rFonts w:asciiTheme="minorHAnsi" w:hAnsiTheme="minorHAnsi"/>
                <w:sz w:val="22"/>
                <w:szCs w:val="22"/>
              </w:rPr>
              <w:t>Norwell</w:t>
            </w:r>
            <w:r w:rsidRPr="004574AD">
              <w:rPr>
                <w:rFonts w:asciiTheme="minorHAnsi" w:hAnsiTheme="minorHAnsi"/>
                <w:sz w:val="22"/>
                <w:szCs w:val="22"/>
              </w:rPr>
              <w:t>, MA</w:t>
            </w:r>
          </w:p>
        </w:tc>
      </w:tr>
      <w:tr w:rsidR="00F91106" w:rsidRPr="004574AD" w14:paraId="35A7C5CA"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9F21EA7"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Matrix:</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88EB44E" w14:textId="77777777" w:rsidR="00F91106" w:rsidRPr="004574AD" w:rsidRDefault="00C71D3B" w:rsidP="001968DE">
            <w:pPr>
              <w:rPr>
                <w:rFonts w:asciiTheme="minorHAnsi" w:hAnsiTheme="minorHAnsi"/>
                <w:color w:val="000000"/>
                <w:sz w:val="22"/>
                <w:szCs w:val="22"/>
              </w:rPr>
            </w:pPr>
            <w:r>
              <w:rPr>
                <w:rFonts w:asciiTheme="minorHAnsi" w:hAnsiTheme="minorHAnsi"/>
                <w:sz w:val="22"/>
                <w:szCs w:val="22"/>
              </w:rPr>
              <w:t>Tissue</w:t>
            </w:r>
          </w:p>
        </w:tc>
      </w:tr>
      <w:tr w:rsidR="00F91106" w:rsidRPr="004574AD" w14:paraId="0DF22D31"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005BABBB"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Data Set: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57D7D423" w14:textId="77777777" w:rsidR="00F91106" w:rsidRPr="004574AD" w:rsidRDefault="008505EF" w:rsidP="00B137B5">
            <w:pPr>
              <w:rPr>
                <w:rFonts w:asciiTheme="minorHAnsi" w:hAnsiTheme="minorHAnsi"/>
                <w:color w:val="000000"/>
                <w:sz w:val="22"/>
                <w:szCs w:val="22"/>
              </w:rPr>
            </w:pPr>
            <w:r w:rsidRPr="004574AD">
              <w:rPr>
                <w:rFonts w:asciiTheme="minorHAnsi" w:hAnsiTheme="minorHAnsi"/>
                <w:color w:val="000000"/>
                <w:sz w:val="22"/>
                <w:szCs w:val="22"/>
              </w:rPr>
              <w:t>DP-1</w:t>
            </w:r>
            <w:r w:rsidR="00AD78AE">
              <w:rPr>
                <w:rFonts w:asciiTheme="minorHAnsi" w:hAnsiTheme="minorHAnsi"/>
                <w:color w:val="000000"/>
                <w:sz w:val="22"/>
                <w:szCs w:val="22"/>
              </w:rPr>
              <w:t>4</w:t>
            </w:r>
            <w:r w:rsidRPr="004574AD">
              <w:rPr>
                <w:rFonts w:asciiTheme="minorHAnsi" w:hAnsiTheme="minorHAnsi"/>
                <w:color w:val="000000"/>
                <w:sz w:val="22"/>
                <w:szCs w:val="22"/>
              </w:rPr>
              <w:t>-</w:t>
            </w:r>
            <w:r w:rsidR="00AD78AE">
              <w:rPr>
                <w:rFonts w:asciiTheme="minorHAnsi" w:hAnsiTheme="minorHAnsi"/>
                <w:color w:val="000000"/>
                <w:sz w:val="22"/>
                <w:szCs w:val="22"/>
              </w:rPr>
              <w:t>058</w:t>
            </w:r>
            <w:r w:rsidR="00B137B5">
              <w:rPr>
                <w:rFonts w:asciiTheme="minorHAnsi" w:hAnsiTheme="minorHAnsi"/>
                <w:color w:val="000000"/>
                <w:sz w:val="22"/>
                <w:szCs w:val="22"/>
              </w:rPr>
              <w:t>5</w:t>
            </w:r>
          </w:p>
        </w:tc>
      </w:tr>
      <w:tr w:rsidR="00F91106" w:rsidRPr="004574AD" w14:paraId="043DB266" w14:textId="77777777"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EBC76F0"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Analytical SOP:</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3F2B8943" w14:textId="77777777" w:rsidR="00F91106" w:rsidRPr="004574AD" w:rsidRDefault="008505EF" w:rsidP="00B137B5">
            <w:pPr>
              <w:rPr>
                <w:rFonts w:asciiTheme="minorHAnsi" w:hAnsiTheme="minorHAnsi"/>
                <w:color w:val="000000"/>
                <w:sz w:val="22"/>
                <w:szCs w:val="22"/>
              </w:rPr>
            </w:pPr>
            <w:r w:rsidRPr="004574AD">
              <w:rPr>
                <w:rFonts w:asciiTheme="minorHAnsi" w:hAnsiTheme="minorHAnsi"/>
                <w:color w:val="000000"/>
                <w:sz w:val="22"/>
                <w:szCs w:val="22"/>
              </w:rPr>
              <w:t>5-</w:t>
            </w:r>
            <w:r w:rsidR="00B137B5">
              <w:rPr>
                <w:rFonts w:asciiTheme="minorHAnsi" w:hAnsiTheme="minorHAnsi"/>
                <w:color w:val="000000"/>
                <w:sz w:val="22"/>
                <w:szCs w:val="22"/>
              </w:rPr>
              <w:t>157</w:t>
            </w:r>
          </w:p>
        </w:tc>
      </w:tr>
      <w:tr w:rsidR="00F91106" w:rsidRPr="004574AD" w14:paraId="46220270" w14:textId="77777777" w:rsidTr="00CF4194">
        <w:trPr>
          <w:trHeight w:val="377"/>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DF1AB7A" w14:textId="77777777"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Method Reference:</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4B4C388B" w14:textId="77777777" w:rsidR="00F91106" w:rsidRPr="004574AD" w:rsidRDefault="00595B43" w:rsidP="00B137B5">
            <w:pPr>
              <w:rPr>
                <w:rFonts w:asciiTheme="minorHAnsi" w:hAnsiTheme="minorHAnsi"/>
                <w:color w:val="000000"/>
                <w:sz w:val="22"/>
                <w:szCs w:val="22"/>
              </w:rPr>
            </w:pPr>
            <w:r>
              <w:rPr>
                <w:rFonts w:asciiTheme="minorHAnsi" w:hAnsiTheme="minorHAnsi"/>
                <w:sz w:val="22"/>
                <w:szCs w:val="22"/>
              </w:rPr>
              <w:t xml:space="preserve">Modified </w:t>
            </w:r>
            <w:r w:rsidR="005B1513" w:rsidRPr="004574AD">
              <w:rPr>
                <w:rFonts w:asciiTheme="minorHAnsi" w:hAnsiTheme="minorHAnsi"/>
                <w:sz w:val="22"/>
                <w:szCs w:val="22"/>
              </w:rPr>
              <w:t>EPA Method 8</w:t>
            </w:r>
            <w:r w:rsidR="00B137B5">
              <w:rPr>
                <w:rFonts w:asciiTheme="minorHAnsi" w:hAnsiTheme="minorHAnsi"/>
                <w:sz w:val="22"/>
                <w:szCs w:val="22"/>
              </w:rPr>
              <w:t>270D</w:t>
            </w:r>
          </w:p>
        </w:tc>
      </w:tr>
      <w:tr w:rsidR="00F91106" w:rsidRPr="004574AD" w14:paraId="7CC27E9C" w14:textId="77777777" w:rsidTr="00786821">
        <w:trPr>
          <w:trHeight w:val="300"/>
        </w:trPr>
        <w:tc>
          <w:tcPr>
            <w:tcW w:w="1963" w:type="dxa"/>
            <w:tcBorders>
              <w:top w:val="dotted" w:sz="4" w:space="0" w:color="auto"/>
              <w:left w:val="nil"/>
              <w:bottom w:val="nil"/>
              <w:right w:val="nil"/>
            </w:tcBorders>
            <w:shd w:val="clear" w:color="auto" w:fill="auto"/>
            <w:noWrap/>
            <w:vAlign w:val="bottom"/>
            <w:hideMark/>
          </w:tcPr>
          <w:p w14:paraId="21C469A4" w14:textId="77777777" w:rsidR="00F91106" w:rsidRPr="004574AD" w:rsidRDefault="00F91106" w:rsidP="00F91106">
            <w:pPr>
              <w:rPr>
                <w:rFonts w:asciiTheme="minorHAnsi" w:hAnsiTheme="minorHAnsi"/>
                <w:color w:val="000000"/>
                <w:sz w:val="22"/>
                <w:szCs w:val="22"/>
              </w:rPr>
            </w:pPr>
          </w:p>
        </w:tc>
        <w:tc>
          <w:tcPr>
            <w:tcW w:w="4067" w:type="dxa"/>
            <w:gridSpan w:val="3"/>
            <w:tcBorders>
              <w:top w:val="dotted" w:sz="4" w:space="0" w:color="auto"/>
              <w:left w:val="nil"/>
              <w:bottom w:val="nil"/>
              <w:right w:val="nil"/>
            </w:tcBorders>
            <w:shd w:val="clear" w:color="auto" w:fill="auto"/>
            <w:noWrap/>
            <w:vAlign w:val="bottom"/>
            <w:hideMark/>
          </w:tcPr>
          <w:p w14:paraId="07158216" w14:textId="77777777" w:rsidR="00F91106" w:rsidRPr="004574AD" w:rsidRDefault="00F91106" w:rsidP="00F91106">
            <w:pPr>
              <w:rPr>
                <w:rFonts w:asciiTheme="minorHAnsi" w:hAnsiTheme="minorHAnsi"/>
                <w:color w:val="000000"/>
                <w:sz w:val="22"/>
                <w:szCs w:val="22"/>
              </w:rPr>
            </w:pPr>
          </w:p>
        </w:tc>
        <w:tc>
          <w:tcPr>
            <w:tcW w:w="2015" w:type="dxa"/>
            <w:tcBorders>
              <w:top w:val="dotted" w:sz="4" w:space="0" w:color="auto"/>
              <w:left w:val="nil"/>
              <w:bottom w:val="nil"/>
              <w:right w:val="nil"/>
            </w:tcBorders>
            <w:shd w:val="clear" w:color="auto" w:fill="auto"/>
            <w:noWrap/>
            <w:vAlign w:val="bottom"/>
            <w:hideMark/>
          </w:tcPr>
          <w:p w14:paraId="5F2C40BC" w14:textId="77777777" w:rsidR="00F91106" w:rsidRPr="004574AD" w:rsidRDefault="00F91106"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vAlign w:val="bottom"/>
            <w:hideMark/>
          </w:tcPr>
          <w:p w14:paraId="3FBC55B9" w14:textId="77777777" w:rsidR="00F91106" w:rsidRPr="004574AD" w:rsidRDefault="00F91106"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vAlign w:val="bottom"/>
            <w:hideMark/>
          </w:tcPr>
          <w:p w14:paraId="3731637D" w14:textId="77777777" w:rsidR="00F91106" w:rsidRPr="004574AD" w:rsidRDefault="00F91106" w:rsidP="00F91106">
            <w:pPr>
              <w:rPr>
                <w:rFonts w:asciiTheme="minorHAnsi" w:hAnsiTheme="minorHAnsi"/>
                <w:color w:val="000000"/>
                <w:sz w:val="22"/>
                <w:szCs w:val="22"/>
              </w:rPr>
            </w:pPr>
          </w:p>
        </w:tc>
      </w:tr>
      <w:tr w:rsidR="00E829A0" w:rsidRPr="004574AD" w14:paraId="333D71CB" w14:textId="77777777" w:rsidTr="00E829A0">
        <w:trPr>
          <w:trHeight w:val="300"/>
        </w:trPr>
        <w:tc>
          <w:tcPr>
            <w:tcW w:w="1963" w:type="dxa"/>
            <w:vMerge w:val="restart"/>
            <w:tcBorders>
              <w:top w:val="dotted" w:sz="4" w:space="0" w:color="auto"/>
              <w:left w:val="dotted" w:sz="4" w:space="0" w:color="auto"/>
              <w:right w:val="dotted" w:sz="4" w:space="0" w:color="auto"/>
            </w:tcBorders>
            <w:shd w:val="clear" w:color="auto" w:fill="auto"/>
            <w:noWrap/>
            <w:vAlign w:val="center"/>
            <w:hideMark/>
          </w:tcPr>
          <w:p w14:paraId="4C801C75" w14:textId="77777777" w:rsidR="00E829A0" w:rsidRPr="004574AD" w:rsidRDefault="00E829A0" w:rsidP="00786821">
            <w:pPr>
              <w:rPr>
                <w:rFonts w:asciiTheme="minorHAnsi" w:hAnsiTheme="minorHAnsi"/>
                <w:color w:val="000000"/>
                <w:sz w:val="22"/>
                <w:szCs w:val="22"/>
              </w:rPr>
            </w:pPr>
            <w:r w:rsidRPr="004574AD">
              <w:rPr>
                <w:rFonts w:asciiTheme="minorHAnsi" w:hAnsiTheme="minorHAnsi"/>
                <w:color w:val="000000"/>
                <w:sz w:val="22"/>
                <w:szCs w:val="22"/>
              </w:rPr>
              <w:t>Sample Custody</w:t>
            </w:r>
          </w:p>
        </w:tc>
        <w:tc>
          <w:tcPr>
            <w:tcW w:w="4067"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9D0A305"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Receipt Date</w:t>
            </w:r>
          </w:p>
        </w:tc>
        <w:tc>
          <w:tcPr>
            <w:tcW w:w="3435" w:type="dxa"/>
            <w:gridSpan w:val="4"/>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40AF3F3" w14:textId="77777777"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Temp (°C)</w:t>
            </w:r>
          </w:p>
        </w:tc>
      </w:tr>
      <w:tr w:rsidR="000F2F53" w:rsidRPr="004574AD" w14:paraId="3AEF9978" w14:textId="77777777" w:rsidTr="00703CA8">
        <w:trPr>
          <w:trHeight w:val="350"/>
        </w:trPr>
        <w:tc>
          <w:tcPr>
            <w:tcW w:w="1963" w:type="dxa"/>
            <w:vMerge/>
            <w:tcBorders>
              <w:left w:val="dotted" w:sz="4" w:space="0" w:color="auto"/>
              <w:right w:val="dotted" w:sz="4" w:space="0" w:color="auto"/>
            </w:tcBorders>
            <w:shd w:val="clear" w:color="auto" w:fill="auto"/>
            <w:noWrap/>
            <w:vAlign w:val="center"/>
            <w:hideMark/>
          </w:tcPr>
          <w:p w14:paraId="57433B48" w14:textId="77777777" w:rsidR="000F2F53" w:rsidRPr="004574AD" w:rsidRDefault="000F2F53" w:rsidP="00786821">
            <w:pPr>
              <w:rPr>
                <w:rFonts w:asciiTheme="minorHAnsi" w:hAnsiTheme="minorHAnsi"/>
                <w:color w:val="000000"/>
                <w:sz w:val="22"/>
                <w:szCs w:val="22"/>
              </w:rPr>
            </w:pPr>
          </w:p>
        </w:tc>
        <w:tc>
          <w:tcPr>
            <w:tcW w:w="4067" w:type="dxa"/>
            <w:gridSpan w:val="3"/>
            <w:tcBorders>
              <w:top w:val="dotted" w:sz="4" w:space="0" w:color="auto"/>
              <w:left w:val="dotted" w:sz="4" w:space="0" w:color="auto"/>
              <w:right w:val="dotted" w:sz="4" w:space="0" w:color="auto"/>
            </w:tcBorders>
            <w:shd w:val="clear" w:color="auto" w:fill="auto"/>
            <w:noWrap/>
            <w:vAlign w:val="center"/>
            <w:hideMark/>
          </w:tcPr>
          <w:p w14:paraId="49461E62" w14:textId="77777777" w:rsidR="000F2F53" w:rsidRPr="00F91106" w:rsidRDefault="00C51832" w:rsidP="00AD78AE">
            <w:pPr>
              <w:jc w:val="center"/>
              <w:rPr>
                <w:rFonts w:ascii="Calibri" w:hAnsi="Calibri"/>
                <w:color w:val="000000"/>
                <w:sz w:val="22"/>
                <w:szCs w:val="22"/>
              </w:rPr>
            </w:pPr>
            <w:r>
              <w:rPr>
                <w:rFonts w:ascii="Calibri" w:hAnsi="Calibri"/>
                <w:color w:val="000000"/>
                <w:sz w:val="22"/>
                <w:szCs w:val="22"/>
              </w:rPr>
              <w:t>8/1</w:t>
            </w:r>
            <w:r w:rsidR="00AD78AE">
              <w:rPr>
                <w:rFonts w:ascii="Calibri" w:hAnsi="Calibri"/>
                <w:color w:val="000000"/>
                <w:sz w:val="22"/>
                <w:szCs w:val="22"/>
              </w:rPr>
              <w:t>4</w:t>
            </w:r>
            <w:r w:rsidR="000F2F53">
              <w:rPr>
                <w:rFonts w:ascii="Calibri" w:hAnsi="Calibri"/>
                <w:color w:val="000000"/>
                <w:sz w:val="22"/>
                <w:szCs w:val="22"/>
              </w:rPr>
              <w:t>/201</w:t>
            </w:r>
            <w:r w:rsidR="00AD78AE">
              <w:rPr>
                <w:rFonts w:ascii="Calibri" w:hAnsi="Calibri"/>
                <w:color w:val="000000"/>
                <w:sz w:val="22"/>
                <w:szCs w:val="22"/>
              </w:rPr>
              <w:t>4</w:t>
            </w:r>
          </w:p>
        </w:tc>
        <w:tc>
          <w:tcPr>
            <w:tcW w:w="3435" w:type="dxa"/>
            <w:gridSpan w:val="4"/>
            <w:tcBorders>
              <w:top w:val="dotted" w:sz="4" w:space="0" w:color="auto"/>
              <w:left w:val="dotted" w:sz="4" w:space="0" w:color="auto"/>
              <w:right w:val="dotted" w:sz="4" w:space="0" w:color="auto"/>
            </w:tcBorders>
            <w:shd w:val="clear" w:color="auto" w:fill="auto"/>
            <w:noWrap/>
            <w:vAlign w:val="center"/>
            <w:hideMark/>
          </w:tcPr>
          <w:p w14:paraId="22087EA7" w14:textId="77777777" w:rsidR="000F2F53" w:rsidRPr="00F91106" w:rsidRDefault="00AD78AE" w:rsidP="006F605E">
            <w:pPr>
              <w:jc w:val="center"/>
              <w:rPr>
                <w:rFonts w:ascii="Calibri" w:hAnsi="Calibri"/>
                <w:color w:val="000000"/>
                <w:sz w:val="22"/>
                <w:szCs w:val="22"/>
              </w:rPr>
            </w:pPr>
            <w:r>
              <w:rPr>
                <w:rFonts w:ascii="Calibri" w:hAnsi="Calibri"/>
                <w:color w:val="000000"/>
                <w:sz w:val="22"/>
                <w:szCs w:val="22"/>
              </w:rPr>
              <w:t>4.0</w:t>
            </w:r>
          </w:p>
        </w:tc>
      </w:tr>
      <w:tr w:rsidR="00E863B1" w:rsidRPr="004574AD" w14:paraId="15F35011" w14:textId="77777777" w:rsidTr="00786821">
        <w:trPr>
          <w:trHeight w:val="300"/>
        </w:trPr>
        <w:tc>
          <w:tcPr>
            <w:tcW w:w="1963" w:type="dxa"/>
            <w:tcBorders>
              <w:top w:val="dotted" w:sz="4" w:space="0" w:color="auto"/>
              <w:left w:val="nil"/>
              <w:bottom w:val="dotted" w:sz="4" w:space="0" w:color="auto"/>
            </w:tcBorders>
            <w:shd w:val="clear" w:color="auto" w:fill="auto"/>
            <w:noWrap/>
            <w:vAlign w:val="bottom"/>
            <w:hideMark/>
          </w:tcPr>
          <w:p w14:paraId="14DF7167" w14:textId="77777777" w:rsidR="00E863B1" w:rsidRPr="004574AD" w:rsidRDefault="00E863B1" w:rsidP="00F91106">
            <w:pPr>
              <w:rPr>
                <w:rFonts w:asciiTheme="minorHAnsi" w:hAnsiTheme="minorHAnsi"/>
                <w:color w:val="000000"/>
                <w:sz w:val="22"/>
                <w:szCs w:val="22"/>
              </w:rPr>
            </w:pPr>
          </w:p>
        </w:tc>
        <w:tc>
          <w:tcPr>
            <w:tcW w:w="4067" w:type="dxa"/>
            <w:gridSpan w:val="3"/>
            <w:tcBorders>
              <w:top w:val="dotted" w:sz="4" w:space="0" w:color="auto"/>
              <w:bottom w:val="dotted" w:sz="4" w:space="0" w:color="auto"/>
            </w:tcBorders>
            <w:shd w:val="clear" w:color="auto" w:fill="auto"/>
            <w:noWrap/>
            <w:vAlign w:val="bottom"/>
            <w:hideMark/>
          </w:tcPr>
          <w:p w14:paraId="5B0E49F8" w14:textId="77777777" w:rsidR="00E863B1" w:rsidRPr="004574AD" w:rsidRDefault="00E863B1" w:rsidP="00F91106">
            <w:pPr>
              <w:jc w:val="center"/>
              <w:rPr>
                <w:rFonts w:asciiTheme="minorHAnsi" w:hAnsiTheme="minorHAnsi"/>
                <w:color w:val="000000"/>
                <w:sz w:val="22"/>
                <w:szCs w:val="22"/>
              </w:rPr>
            </w:pPr>
          </w:p>
        </w:tc>
        <w:tc>
          <w:tcPr>
            <w:tcW w:w="2015" w:type="dxa"/>
            <w:tcBorders>
              <w:top w:val="dotted" w:sz="4" w:space="0" w:color="auto"/>
              <w:bottom w:val="dotted" w:sz="4" w:space="0" w:color="auto"/>
            </w:tcBorders>
            <w:shd w:val="clear" w:color="auto" w:fill="auto"/>
            <w:noWrap/>
            <w:vAlign w:val="bottom"/>
            <w:hideMark/>
          </w:tcPr>
          <w:p w14:paraId="4E3888DB" w14:textId="77777777" w:rsidR="00E863B1" w:rsidRPr="004574AD" w:rsidRDefault="00E863B1" w:rsidP="00F91106">
            <w:pPr>
              <w:jc w:val="center"/>
              <w:rPr>
                <w:rFonts w:asciiTheme="minorHAnsi" w:hAnsiTheme="minorHAnsi"/>
                <w:color w:val="000000"/>
                <w:sz w:val="22"/>
                <w:szCs w:val="22"/>
              </w:rPr>
            </w:pPr>
          </w:p>
        </w:tc>
        <w:tc>
          <w:tcPr>
            <w:tcW w:w="710" w:type="dxa"/>
            <w:tcBorders>
              <w:top w:val="dotted" w:sz="4" w:space="0" w:color="auto"/>
              <w:bottom w:val="dotted" w:sz="4" w:space="0" w:color="auto"/>
              <w:right w:val="nil"/>
            </w:tcBorders>
            <w:shd w:val="clear" w:color="auto" w:fill="auto"/>
            <w:noWrap/>
            <w:vAlign w:val="bottom"/>
            <w:hideMark/>
          </w:tcPr>
          <w:p w14:paraId="69E72AA0" w14:textId="77777777" w:rsidR="00E863B1" w:rsidRPr="004574AD" w:rsidRDefault="00E863B1" w:rsidP="00F91106">
            <w:pPr>
              <w:rPr>
                <w:rFonts w:asciiTheme="minorHAnsi" w:hAnsiTheme="minorHAnsi"/>
                <w:color w:val="000000"/>
                <w:sz w:val="22"/>
                <w:szCs w:val="22"/>
              </w:rPr>
            </w:pPr>
          </w:p>
        </w:tc>
        <w:tc>
          <w:tcPr>
            <w:tcW w:w="710" w:type="dxa"/>
            <w:gridSpan w:val="2"/>
            <w:tcBorders>
              <w:top w:val="dotted" w:sz="4" w:space="0" w:color="auto"/>
              <w:left w:val="nil"/>
              <w:bottom w:val="dotted" w:sz="4" w:space="0" w:color="auto"/>
              <w:right w:val="nil"/>
            </w:tcBorders>
            <w:shd w:val="clear" w:color="auto" w:fill="auto"/>
            <w:noWrap/>
            <w:vAlign w:val="bottom"/>
            <w:hideMark/>
          </w:tcPr>
          <w:p w14:paraId="645B19A2" w14:textId="77777777" w:rsidR="00E863B1" w:rsidRPr="004574AD" w:rsidRDefault="00E863B1" w:rsidP="00F91106">
            <w:pPr>
              <w:rPr>
                <w:rFonts w:asciiTheme="minorHAnsi" w:hAnsiTheme="minorHAnsi"/>
                <w:color w:val="000000"/>
                <w:sz w:val="22"/>
                <w:szCs w:val="22"/>
              </w:rPr>
            </w:pPr>
          </w:p>
        </w:tc>
      </w:tr>
      <w:tr w:rsidR="00E863B1" w:rsidRPr="004574AD" w14:paraId="5BB0D76E" w14:textId="77777777" w:rsidTr="006A24D4">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32536B73"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Corrective Actions</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454DFB5C" w14:textId="77777777" w:rsidR="00E863B1" w:rsidRPr="005F6E9C" w:rsidRDefault="000F2F53" w:rsidP="00A15ED4">
            <w:pPr>
              <w:autoSpaceDE w:val="0"/>
              <w:autoSpaceDN w:val="0"/>
              <w:adjustRightInd w:val="0"/>
              <w:rPr>
                <w:rFonts w:asciiTheme="minorHAnsi" w:hAnsiTheme="minorHAnsi" w:cs="Arial"/>
                <w:sz w:val="22"/>
                <w:szCs w:val="22"/>
              </w:rPr>
            </w:pPr>
            <w:r>
              <w:rPr>
                <w:rFonts w:asciiTheme="minorHAnsi" w:hAnsiTheme="minorHAnsi" w:cstheme="minorHAnsi"/>
                <w:sz w:val="22"/>
                <w:szCs w:val="22"/>
              </w:rPr>
              <w:t>None.</w:t>
            </w:r>
          </w:p>
        </w:tc>
      </w:tr>
      <w:tr w:rsidR="00E863B1" w:rsidRPr="004574AD" w14:paraId="19B04CE7" w14:textId="77777777" w:rsidTr="0011489C">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2A457D17" w14:textId="77777777"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hideMark/>
          </w:tcPr>
          <w:p w14:paraId="46DCA4EF" w14:textId="77777777" w:rsidR="00E863B1" w:rsidRPr="00567206" w:rsidRDefault="00E863B1" w:rsidP="00F91106">
            <w:pPr>
              <w:rPr>
                <w:rFonts w:asciiTheme="minorHAnsi" w:hAnsiTheme="minorHAnsi"/>
                <w:color w:val="000000"/>
                <w:sz w:val="22"/>
                <w:szCs w:val="22"/>
              </w:rPr>
            </w:pPr>
          </w:p>
        </w:tc>
      </w:tr>
      <w:tr w:rsidR="00E863B1" w:rsidRPr="004574AD" w14:paraId="1854CB73" w14:textId="77777777" w:rsidTr="002F5FA6">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1B82F8DC" w14:textId="77777777"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Sample Storage</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14:paraId="0A91D994" w14:textId="77777777" w:rsidR="00E863B1" w:rsidRPr="00567206" w:rsidRDefault="00E863B1" w:rsidP="00C51832">
            <w:pPr>
              <w:rPr>
                <w:rFonts w:asciiTheme="minorHAnsi" w:hAnsiTheme="minorHAnsi"/>
                <w:color w:val="FF0000"/>
                <w:sz w:val="22"/>
                <w:szCs w:val="22"/>
              </w:rPr>
            </w:pPr>
            <w:r w:rsidRPr="00567206">
              <w:rPr>
                <w:rFonts w:asciiTheme="minorHAnsi" w:hAnsiTheme="minorHAnsi"/>
                <w:sz w:val="22"/>
                <w:szCs w:val="22"/>
              </w:rPr>
              <w:t>The samples we</w:t>
            </w:r>
            <w:r w:rsidR="00C51832">
              <w:rPr>
                <w:rFonts w:asciiTheme="minorHAnsi" w:hAnsiTheme="minorHAnsi"/>
                <w:sz w:val="22"/>
                <w:szCs w:val="22"/>
              </w:rPr>
              <w:t>re stored in an access-limited freezer</w:t>
            </w:r>
            <w:r w:rsidRPr="00567206">
              <w:rPr>
                <w:rFonts w:asciiTheme="minorHAnsi" w:hAnsiTheme="minorHAnsi"/>
                <w:sz w:val="22"/>
                <w:szCs w:val="22"/>
              </w:rPr>
              <w:t xml:space="preserve"> until sample preparation could begin</w:t>
            </w:r>
            <w:r>
              <w:rPr>
                <w:rFonts w:asciiTheme="minorHAnsi" w:hAnsiTheme="minorHAnsi"/>
                <w:sz w:val="22"/>
                <w:szCs w:val="22"/>
              </w:rPr>
              <w:t>.</w:t>
            </w:r>
          </w:p>
        </w:tc>
      </w:tr>
      <w:tr w:rsidR="00E863B1" w:rsidRPr="004574AD" w14:paraId="40ABE432" w14:textId="77777777" w:rsidTr="002F5FA6">
        <w:trPr>
          <w:trHeight w:val="332"/>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080DB59A" w14:textId="77777777"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14:paraId="10FC789D" w14:textId="77777777" w:rsidR="00E863B1" w:rsidRPr="00567206" w:rsidRDefault="00E863B1" w:rsidP="00F91106">
            <w:pPr>
              <w:rPr>
                <w:rFonts w:asciiTheme="minorHAnsi" w:hAnsiTheme="minorHAnsi"/>
                <w:color w:val="000000"/>
                <w:sz w:val="22"/>
                <w:szCs w:val="22"/>
              </w:rPr>
            </w:pPr>
          </w:p>
        </w:tc>
      </w:tr>
      <w:tr w:rsidR="007A2520" w:rsidRPr="004574AD" w14:paraId="50D52B7D" w14:textId="77777777" w:rsidTr="007A2520">
        <w:trPr>
          <w:trHeight w:val="300"/>
        </w:trPr>
        <w:tc>
          <w:tcPr>
            <w:tcW w:w="1963" w:type="dxa"/>
            <w:tcBorders>
              <w:top w:val="nil"/>
              <w:left w:val="nil"/>
              <w:bottom w:val="dotted" w:sz="4" w:space="0" w:color="auto"/>
              <w:right w:val="nil"/>
            </w:tcBorders>
            <w:shd w:val="clear" w:color="auto" w:fill="auto"/>
            <w:noWrap/>
            <w:vAlign w:val="bottom"/>
            <w:hideMark/>
          </w:tcPr>
          <w:p w14:paraId="1D5E1EBE"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 </w:t>
            </w:r>
          </w:p>
        </w:tc>
        <w:tc>
          <w:tcPr>
            <w:tcW w:w="3421" w:type="dxa"/>
            <w:tcBorders>
              <w:top w:val="nil"/>
              <w:left w:val="nil"/>
              <w:bottom w:val="dotted" w:sz="4" w:space="0" w:color="auto"/>
              <w:right w:val="nil"/>
            </w:tcBorders>
            <w:shd w:val="clear" w:color="auto" w:fill="auto"/>
            <w:noWrap/>
            <w:vAlign w:val="bottom"/>
            <w:hideMark/>
          </w:tcPr>
          <w:p w14:paraId="3ECE2AED" w14:textId="77777777" w:rsidR="007A2520" w:rsidRPr="004574AD" w:rsidRDefault="007A2520" w:rsidP="00F91106">
            <w:pPr>
              <w:jc w:val="center"/>
              <w:rPr>
                <w:rFonts w:asciiTheme="minorHAnsi" w:hAnsiTheme="minorHAnsi"/>
                <w:color w:val="000000"/>
                <w:sz w:val="22"/>
                <w:szCs w:val="22"/>
              </w:rPr>
            </w:pPr>
            <w:r w:rsidRPr="004574AD">
              <w:rPr>
                <w:rFonts w:asciiTheme="minorHAnsi" w:hAnsiTheme="minorHAnsi"/>
                <w:color w:val="000000"/>
                <w:sz w:val="22"/>
                <w:szCs w:val="22"/>
              </w:rPr>
              <w:t>METHOD SUMMARIES</w:t>
            </w:r>
          </w:p>
        </w:tc>
        <w:tc>
          <w:tcPr>
            <w:tcW w:w="2661" w:type="dxa"/>
            <w:gridSpan w:val="3"/>
            <w:tcBorders>
              <w:top w:val="dotted" w:sz="4" w:space="0" w:color="auto"/>
              <w:left w:val="nil"/>
              <w:bottom w:val="nil"/>
              <w:right w:val="nil"/>
            </w:tcBorders>
            <w:shd w:val="clear" w:color="auto" w:fill="auto"/>
            <w:noWrap/>
            <w:hideMark/>
          </w:tcPr>
          <w:p w14:paraId="0651A004" w14:textId="77777777" w:rsidR="007A2520" w:rsidRPr="004574AD" w:rsidRDefault="007A2520"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hideMark/>
          </w:tcPr>
          <w:p w14:paraId="04746BBC" w14:textId="77777777" w:rsidR="007A2520" w:rsidRPr="004574AD" w:rsidRDefault="007A2520"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hideMark/>
          </w:tcPr>
          <w:p w14:paraId="0155BA35" w14:textId="77777777" w:rsidR="007A2520" w:rsidRPr="004574AD" w:rsidRDefault="007A2520" w:rsidP="00F91106">
            <w:pPr>
              <w:rPr>
                <w:rFonts w:asciiTheme="minorHAnsi" w:hAnsiTheme="minorHAnsi"/>
                <w:color w:val="000000"/>
                <w:sz w:val="22"/>
                <w:szCs w:val="22"/>
              </w:rPr>
            </w:pPr>
          </w:p>
        </w:tc>
      </w:tr>
      <w:tr w:rsidR="007A2520" w:rsidRPr="004574AD" w14:paraId="01BBAF56" w14:textId="77777777" w:rsidTr="00594AE3">
        <w:trPr>
          <w:trHeight w:val="2510"/>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1CF24902"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Sample Preparation</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15E79491" w14:textId="77777777" w:rsidR="00C71D3B" w:rsidRDefault="00C71D3B" w:rsidP="00C71D3B">
            <w:pPr>
              <w:rPr>
                <w:rFonts w:asciiTheme="minorHAnsi" w:hAnsiTheme="minorHAnsi" w:cstheme="minorHAnsi"/>
                <w:sz w:val="22"/>
                <w:szCs w:val="22"/>
              </w:rPr>
            </w:pPr>
            <w:r>
              <w:rPr>
                <w:rFonts w:asciiTheme="minorHAnsi" w:hAnsiTheme="minorHAnsi" w:cstheme="minorHAnsi"/>
                <w:sz w:val="22"/>
                <w:szCs w:val="22"/>
              </w:rPr>
              <w:t xml:space="preserve">Tissue samples were homogenized with titanium blades and split for metals analysis at Sequim and FIT. </w:t>
            </w:r>
          </w:p>
          <w:p w14:paraId="703B330C" w14:textId="77777777" w:rsidR="00C71D3B" w:rsidRDefault="00C71D3B" w:rsidP="00C71D3B">
            <w:pPr>
              <w:rPr>
                <w:rFonts w:asciiTheme="minorHAnsi" w:hAnsiTheme="minorHAnsi" w:cstheme="minorHAnsi"/>
                <w:sz w:val="22"/>
                <w:szCs w:val="22"/>
              </w:rPr>
            </w:pPr>
            <w:r>
              <w:rPr>
                <w:rFonts w:asciiTheme="minorHAnsi" w:hAnsiTheme="minorHAnsi" w:cstheme="minorHAnsi"/>
                <w:sz w:val="22"/>
                <w:szCs w:val="22"/>
              </w:rPr>
              <w:t xml:space="preserve"> </w:t>
            </w:r>
          </w:p>
          <w:p w14:paraId="2A22524A" w14:textId="77777777" w:rsidR="00F6675D" w:rsidRPr="00F6675D" w:rsidRDefault="00C51832" w:rsidP="00E01C32">
            <w:pPr>
              <w:rPr>
                <w:rFonts w:asciiTheme="minorHAnsi" w:hAnsiTheme="minorHAnsi" w:cstheme="minorHAnsi"/>
                <w:sz w:val="22"/>
                <w:szCs w:val="22"/>
              </w:rPr>
            </w:pPr>
            <w:r>
              <w:rPr>
                <w:rFonts w:asciiTheme="minorHAnsi" w:hAnsiTheme="minorHAnsi" w:cstheme="minorHAnsi"/>
                <w:sz w:val="22"/>
                <w:szCs w:val="22"/>
              </w:rPr>
              <w:t xml:space="preserve">The </w:t>
            </w:r>
            <w:r w:rsidR="00C71D3B">
              <w:rPr>
                <w:rFonts w:asciiTheme="minorHAnsi" w:hAnsiTheme="minorHAnsi" w:cstheme="minorHAnsi"/>
                <w:sz w:val="22"/>
                <w:szCs w:val="22"/>
              </w:rPr>
              <w:t>tissue</w:t>
            </w:r>
            <w:r>
              <w:rPr>
                <w:rFonts w:asciiTheme="minorHAnsi" w:hAnsiTheme="minorHAnsi" w:cstheme="minorHAnsi"/>
                <w:sz w:val="22"/>
                <w:szCs w:val="22"/>
              </w:rPr>
              <w:t xml:space="preserve"> samples were extracted following a modified EPA Method 3510C.  </w:t>
            </w:r>
            <w:r>
              <w:rPr>
                <w:rFonts w:asciiTheme="minorHAnsi" w:hAnsiTheme="minorHAnsi" w:cstheme="minorHAnsi"/>
                <w:color w:val="000000"/>
                <w:sz w:val="22"/>
                <w:szCs w:val="22"/>
              </w:rPr>
              <w:t>Samples were prepared for ana</w:t>
            </w:r>
            <w:r w:rsidR="00D612DC">
              <w:rPr>
                <w:rFonts w:asciiTheme="minorHAnsi" w:hAnsiTheme="minorHAnsi" w:cstheme="minorHAnsi"/>
                <w:color w:val="000000"/>
                <w:sz w:val="22"/>
                <w:szCs w:val="22"/>
              </w:rPr>
              <w:t xml:space="preserve">lysis by weighing </w:t>
            </w:r>
            <w:r w:rsidR="00D612DC" w:rsidRPr="00C71D3B">
              <w:rPr>
                <w:rFonts w:asciiTheme="minorHAnsi" w:hAnsiTheme="minorHAnsi" w:cstheme="minorHAnsi"/>
                <w:color w:val="000000"/>
                <w:sz w:val="22"/>
                <w:szCs w:val="22"/>
              </w:rPr>
              <w:t xml:space="preserve">approximately </w:t>
            </w:r>
            <w:r w:rsidR="00664FA6">
              <w:rPr>
                <w:rFonts w:asciiTheme="minorHAnsi" w:hAnsiTheme="minorHAnsi" w:cstheme="minorHAnsi"/>
                <w:color w:val="000000"/>
                <w:sz w:val="22"/>
                <w:szCs w:val="22"/>
              </w:rPr>
              <w:t>20</w:t>
            </w:r>
            <w:r w:rsidR="00664FA6" w:rsidRPr="00C71D3B">
              <w:rPr>
                <w:rFonts w:asciiTheme="minorHAnsi" w:hAnsiTheme="minorHAnsi" w:cstheme="minorHAnsi"/>
                <w:color w:val="000000"/>
                <w:sz w:val="22"/>
                <w:szCs w:val="22"/>
              </w:rPr>
              <w:t xml:space="preserve"> </w:t>
            </w:r>
            <w:r w:rsidRPr="00C71D3B">
              <w:rPr>
                <w:rFonts w:asciiTheme="minorHAnsi" w:hAnsiTheme="minorHAnsi" w:cstheme="minorHAnsi"/>
                <w:color w:val="000000"/>
                <w:sz w:val="22"/>
                <w:szCs w:val="22"/>
              </w:rPr>
              <w:t>grams of sample material into a pre-cleaned extraction vessel</w:t>
            </w:r>
            <w:r w:rsidRPr="00C71D3B">
              <w:rPr>
                <w:rFonts w:asciiTheme="minorHAnsi" w:hAnsiTheme="minorHAnsi" w:cstheme="minorHAnsi"/>
                <w:color w:val="1F497D"/>
                <w:sz w:val="22"/>
                <w:szCs w:val="22"/>
              </w:rPr>
              <w:t xml:space="preserve"> </w:t>
            </w:r>
            <w:r w:rsidRPr="00C71D3B">
              <w:rPr>
                <w:rFonts w:asciiTheme="minorHAnsi" w:hAnsiTheme="minorHAnsi" w:cstheme="minorHAnsi"/>
                <w:bCs/>
                <w:iCs/>
                <w:color w:val="000000" w:themeColor="text1"/>
                <w:sz w:val="22"/>
                <w:szCs w:val="22"/>
              </w:rPr>
              <w:t>and dried using sodium</w:t>
            </w:r>
            <w:r>
              <w:rPr>
                <w:rFonts w:asciiTheme="minorHAnsi" w:hAnsiTheme="minorHAnsi" w:cstheme="minorHAnsi"/>
                <w:bCs/>
                <w:iCs/>
                <w:color w:val="000000" w:themeColor="text1"/>
                <w:sz w:val="22"/>
                <w:szCs w:val="22"/>
              </w:rPr>
              <w:t xml:space="preserve"> sulfate</w:t>
            </w:r>
            <w:r>
              <w:rPr>
                <w:rFonts w:asciiTheme="minorHAnsi" w:hAnsiTheme="minorHAnsi" w:cstheme="minorHAnsi"/>
                <w:color w:val="000000" w:themeColor="text1"/>
                <w:sz w:val="22"/>
                <w:szCs w:val="22"/>
              </w:rPr>
              <w:t xml:space="preserve">.  </w:t>
            </w:r>
            <w:r>
              <w:rPr>
                <w:rFonts w:asciiTheme="minorHAnsi" w:hAnsiTheme="minorHAnsi" w:cstheme="minorHAnsi"/>
                <w:color w:val="000000"/>
                <w:sz w:val="22"/>
                <w:szCs w:val="22"/>
              </w:rPr>
              <w:t>Each sample was spiked with PAH</w:t>
            </w:r>
            <w:r w:rsidR="00664FA6">
              <w:rPr>
                <w:rFonts w:asciiTheme="minorHAnsi" w:hAnsiTheme="minorHAnsi" w:cstheme="minorHAnsi"/>
                <w:color w:val="000000"/>
                <w:sz w:val="22"/>
                <w:szCs w:val="22"/>
              </w:rPr>
              <w:t>, Biomarker</w:t>
            </w:r>
            <w:r>
              <w:rPr>
                <w:rFonts w:asciiTheme="minorHAnsi" w:hAnsiTheme="minorHAnsi" w:cstheme="minorHAnsi"/>
                <w:color w:val="000000"/>
                <w:sz w:val="22"/>
                <w:szCs w:val="22"/>
              </w:rPr>
              <w:t xml:space="preserve"> </w:t>
            </w:r>
            <w:r w:rsidR="00C71D3B">
              <w:rPr>
                <w:rFonts w:asciiTheme="minorHAnsi" w:hAnsiTheme="minorHAnsi" w:cstheme="minorHAnsi"/>
                <w:color w:val="000000"/>
                <w:sz w:val="22"/>
                <w:szCs w:val="22"/>
              </w:rPr>
              <w:t xml:space="preserve">and SHC </w:t>
            </w:r>
            <w:r>
              <w:rPr>
                <w:rFonts w:asciiTheme="minorHAnsi" w:hAnsiTheme="minorHAnsi" w:cstheme="minorHAnsi"/>
                <w:color w:val="000000"/>
                <w:sz w:val="22"/>
                <w:szCs w:val="22"/>
              </w:rPr>
              <w:t xml:space="preserve">surrogates and extracted 3 times using methylene chloride by </w:t>
            </w:r>
            <w:r w:rsidR="00E01C32">
              <w:rPr>
                <w:rFonts w:asciiTheme="minorHAnsi" w:hAnsiTheme="minorHAnsi" w:cstheme="minorHAnsi"/>
                <w:color w:val="000000"/>
                <w:sz w:val="22"/>
                <w:szCs w:val="22"/>
              </w:rPr>
              <w:t>tissuemizer</w:t>
            </w:r>
            <w:r>
              <w:rPr>
                <w:rFonts w:asciiTheme="minorHAnsi" w:hAnsiTheme="minorHAnsi" w:cstheme="minorHAnsi"/>
                <w:color w:val="000000"/>
                <w:sz w:val="22"/>
                <w:szCs w:val="22"/>
              </w:rPr>
              <w:t xml:space="preserve">.  </w:t>
            </w:r>
            <w:r>
              <w:rPr>
                <w:rFonts w:asciiTheme="minorHAnsi" w:hAnsiTheme="minorHAnsi" w:cstheme="minorHAnsi"/>
                <w:sz w:val="22"/>
                <w:szCs w:val="22"/>
              </w:rPr>
              <w:t xml:space="preserve">The combined extracts were dried over sodium </w:t>
            </w:r>
            <w:r w:rsidRPr="00FE22D3">
              <w:rPr>
                <w:rFonts w:asciiTheme="minorHAnsi" w:hAnsiTheme="minorHAnsi" w:cstheme="minorHAnsi"/>
                <w:sz w:val="22"/>
                <w:szCs w:val="22"/>
              </w:rPr>
              <w:t>sulfate and concentrated by Kuderna-Danish (KD) and nitrogen evaporation techniques.  Sample clean</w:t>
            </w:r>
            <w:r w:rsidR="00AD78AE">
              <w:rPr>
                <w:rFonts w:asciiTheme="minorHAnsi" w:hAnsiTheme="minorHAnsi" w:cstheme="minorHAnsi"/>
                <w:sz w:val="22"/>
                <w:szCs w:val="22"/>
              </w:rPr>
              <w:t>-</w:t>
            </w:r>
            <w:r w:rsidRPr="00FE22D3">
              <w:rPr>
                <w:rFonts w:asciiTheme="minorHAnsi" w:hAnsiTheme="minorHAnsi" w:cstheme="minorHAnsi"/>
                <w:sz w:val="22"/>
                <w:szCs w:val="22"/>
              </w:rPr>
              <w:t xml:space="preserve">up was performed on the extracts using </w:t>
            </w:r>
            <w:r w:rsidR="00C71D3B">
              <w:rPr>
                <w:rFonts w:asciiTheme="minorHAnsi" w:hAnsiTheme="minorHAnsi" w:cstheme="minorHAnsi"/>
                <w:sz w:val="22"/>
                <w:szCs w:val="22"/>
              </w:rPr>
              <w:t>alumina columns</w:t>
            </w:r>
            <w:r w:rsidRPr="00FE22D3">
              <w:rPr>
                <w:rFonts w:asciiTheme="minorHAnsi" w:hAnsiTheme="minorHAnsi" w:cstheme="minorHAnsi"/>
                <w:sz w:val="22"/>
                <w:szCs w:val="22"/>
              </w:rPr>
              <w:t>.</w:t>
            </w:r>
            <w:r w:rsidR="00BB50DC" w:rsidRPr="00FE22D3">
              <w:rPr>
                <w:rFonts w:asciiTheme="minorHAnsi" w:hAnsiTheme="minorHAnsi" w:cstheme="minorHAnsi"/>
                <w:sz w:val="22"/>
                <w:szCs w:val="22"/>
              </w:rPr>
              <w:t xml:space="preserve"> </w:t>
            </w:r>
            <w:r w:rsidR="00BB50DC">
              <w:rPr>
                <w:rFonts w:asciiTheme="minorHAnsi" w:hAnsiTheme="minorHAnsi" w:cstheme="minorHAnsi"/>
                <w:sz w:val="22"/>
                <w:szCs w:val="22"/>
              </w:rPr>
              <w:t xml:space="preserve">Extracts were further cleaned up and fractionated using silica gel columns. The F1 fraction was </w:t>
            </w:r>
            <w:r w:rsidR="00F6675D">
              <w:rPr>
                <w:rFonts w:asciiTheme="minorHAnsi" w:hAnsiTheme="minorHAnsi" w:cstheme="minorHAnsi"/>
                <w:sz w:val="22"/>
                <w:szCs w:val="22"/>
              </w:rPr>
              <w:t xml:space="preserve">collected and split for </w:t>
            </w:r>
            <w:r w:rsidR="00AD78AE">
              <w:rPr>
                <w:rFonts w:asciiTheme="minorHAnsi" w:hAnsiTheme="minorHAnsi" w:cstheme="minorHAnsi"/>
                <w:sz w:val="22"/>
                <w:szCs w:val="22"/>
              </w:rPr>
              <w:t>TPH/</w:t>
            </w:r>
            <w:r w:rsidR="00F6675D">
              <w:rPr>
                <w:rFonts w:asciiTheme="minorHAnsi" w:hAnsiTheme="minorHAnsi" w:cstheme="minorHAnsi"/>
                <w:sz w:val="22"/>
                <w:szCs w:val="22"/>
              </w:rPr>
              <w:t>SHC</w:t>
            </w:r>
            <w:r w:rsidR="00AD78AE">
              <w:rPr>
                <w:rFonts w:asciiTheme="minorHAnsi" w:hAnsiTheme="minorHAnsi" w:cstheme="minorHAnsi"/>
                <w:sz w:val="22"/>
                <w:szCs w:val="22"/>
              </w:rPr>
              <w:t xml:space="preserve"> and</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biomarker</w:t>
            </w:r>
            <w:r w:rsidR="00F6675D">
              <w:rPr>
                <w:rFonts w:asciiTheme="minorHAnsi" w:hAnsiTheme="minorHAnsi" w:cstheme="minorHAnsi"/>
                <w:sz w:val="22"/>
                <w:szCs w:val="22"/>
              </w:rPr>
              <w:t xml:space="preserve"> </w:t>
            </w:r>
            <w:r w:rsidR="00BB50DC">
              <w:rPr>
                <w:rFonts w:asciiTheme="minorHAnsi" w:hAnsiTheme="minorHAnsi" w:cstheme="minorHAnsi"/>
                <w:sz w:val="22"/>
                <w:szCs w:val="22"/>
              </w:rPr>
              <w:t>analys</w:t>
            </w:r>
            <w:r w:rsidR="00AD78AE">
              <w:rPr>
                <w:rFonts w:asciiTheme="minorHAnsi" w:hAnsiTheme="minorHAnsi" w:cstheme="minorHAnsi"/>
                <w:sz w:val="22"/>
                <w:szCs w:val="22"/>
              </w:rPr>
              <w:t>es</w:t>
            </w:r>
            <w:r w:rsidR="00BB50DC">
              <w:rPr>
                <w:rFonts w:asciiTheme="minorHAnsi" w:hAnsiTheme="minorHAnsi" w:cstheme="minorHAnsi"/>
                <w:sz w:val="22"/>
                <w:szCs w:val="22"/>
              </w:rPr>
              <w:t>. The F2 fraction was collected for PAH and alkyated PAH analysis.</w:t>
            </w:r>
            <w:r>
              <w:rPr>
                <w:rFonts w:asciiTheme="minorHAnsi" w:hAnsiTheme="minorHAnsi" w:cstheme="minorHAnsi"/>
                <w:sz w:val="22"/>
                <w:szCs w:val="22"/>
              </w:rPr>
              <w:t xml:space="preserve"> The extracts were concentrated and spiked with IS for analysis.  </w:t>
            </w:r>
          </w:p>
        </w:tc>
      </w:tr>
      <w:tr w:rsidR="007A2520" w:rsidRPr="002A045B" w14:paraId="2D2DAB16" w14:textId="77777777" w:rsidTr="007A2520">
        <w:trPr>
          <w:trHeight w:val="300"/>
        </w:trPr>
        <w:tc>
          <w:tcPr>
            <w:tcW w:w="1963" w:type="dxa"/>
            <w:vMerge w:val="restart"/>
            <w:tcBorders>
              <w:top w:val="dotted" w:sz="4" w:space="0" w:color="auto"/>
              <w:left w:val="dotted" w:sz="4" w:space="0" w:color="auto"/>
              <w:bottom w:val="dotted" w:sz="4" w:space="0" w:color="auto"/>
              <w:right w:val="dotted" w:sz="4" w:space="0" w:color="auto"/>
            </w:tcBorders>
            <w:noWrap/>
            <w:vAlign w:val="center"/>
            <w:hideMark/>
          </w:tcPr>
          <w:p w14:paraId="1842308A"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Prep comments</w:t>
            </w:r>
          </w:p>
        </w:tc>
        <w:tc>
          <w:tcPr>
            <w:tcW w:w="7502" w:type="dxa"/>
            <w:gridSpan w:val="7"/>
            <w:vMerge w:val="restart"/>
            <w:tcBorders>
              <w:top w:val="dotted" w:sz="4" w:space="0" w:color="auto"/>
              <w:left w:val="dotted" w:sz="4" w:space="0" w:color="auto"/>
              <w:bottom w:val="dotted" w:sz="4" w:space="0" w:color="auto"/>
              <w:right w:val="dotted" w:sz="4" w:space="0" w:color="auto"/>
            </w:tcBorders>
            <w:noWrap/>
            <w:vAlign w:val="center"/>
            <w:hideMark/>
          </w:tcPr>
          <w:p w14:paraId="3E4CDDC0" w14:textId="77777777" w:rsidR="007A2520" w:rsidRDefault="00AD78AE" w:rsidP="00AD78AE">
            <w:pPr>
              <w:rPr>
                <w:rFonts w:asciiTheme="minorHAnsi" w:hAnsiTheme="minorHAnsi"/>
                <w:color w:val="000000"/>
                <w:sz w:val="22"/>
                <w:szCs w:val="22"/>
              </w:rPr>
            </w:pPr>
            <w:r>
              <w:rPr>
                <w:rFonts w:asciiTheme="minorHAnsi" w:hAnsiTheme="minorHAnsi"/>
                <w:color w:val="000000"/>
                <w:sz w:val="22"/>
                <w:szCs w:val="22"/>
              </w:rPr>
              <w:t>Sample M5883 was noted to contain water after the post column cleanup.  Sodium sulfate was added and the prep continued with the rest of the batch.</w:t>
            </w:r>
          </w:p>
          <w:p w14:paraId="25E3E166" w14:textId="77777777" w:rsidR="003839BE" w:rsidRDefault="003839BE" w:rsidP="003839BE">
            <w:pPr>
              <w:rPr>
                <w:rFonts w:asciiTheme="minorHAnsi" w:hAnsiTheme="minorHAnsi"/>
                <w:color w:val="000000"/>
                <w:sz w:val="22"/>
                <w:szCs w:val="22"/>
              </w:rPr>
            </w:pPr>
            <w:r>
              <w:rPr>
                <w:rFonts w:asciiTheme="minorHAnsi" w:hAnsiTheme="minorHAnsi"/>
                <w:color w:val="000000"/>
                <w:sz w:val="22"/>
                <w:szCs w:val="22"/>
              </w:rPr>
              <w:t>Also, the GC/MS fraction went dry.  250uL of hexane was added to the vial before re-combi</w:t>
            </w:r>
            <w:r w:rsidR="00664FA6">
              <w:rPr>
                <w:rFonts w:asciiTheme="minorHAnsi" w:hAnsiTheme="minorHAnsi"/>
                <w:color w:val="000000"/>
                <w:sz w:val="22"/>
                <w:szCs w:val="22"/>
              </w:rPr>
              <w:t>ni</w:t>
            </w:r>
            <w:r>
              <w:rPr>
                <w:rFonts w:asciiTheme="minorHAnsi" w:hAnsiTheme="minorHAnsi"/>
                <w:color w:val="000000"/>
                <w:sz w:val="22"/>
                <w:szCs w:val="22"/>
              </w:rPr>
              <w:t>ng for the FID dilutions.</w:t>
            </w:r>
          </w:p>
          <w:p w14:paraId="324AC6F2" w14:textId="77777777" w:rsidR="003839BE" w:rsidRDefault="003839BE" w:rsidP="003839BE">
            <w:pPr>
              <w:rPr>
                <w:rFonts w:asciiTheme="minorHAnsi" w:hAnsiTheme="minorHAnsi"/>
                <w:color w:val="000000"/>
                <w:sz w:val="22"/>
                <w:szCs w:val="22"/>
              </w:rPr>
            </w:pPr>
          </w:p>
          <w:p w14:paraId="79BEF0ED" w14:textId="77777777" w:rsidR="003839BE" w:rsidRPr="002A045B" w:rsidRDefault="003839BE" w:rsidP="003839BE">
            <w:pPr>
              <w:rPr>
                <w:rFonts w:asciiTheme="minorHAnsi" w:hAnsiTheme="minorHAnsi"/>
                <w:color w:val="000000"/>
                <w:sz w:val="22"/>
                <w:szCs w:val="22"/>
              </w:rPr>
            </w:pPr>
            <w:r>
              <w:rPr>
                <w:rFonts w:asciiTheme="minorHAnsi" w:hAnsiTheme="minorHAnsi"/>
                <w:color w:val="000000"/>
                <w:sz w:val="22"/>
                <w:szCs w:val="22"/>
              </w:rPr>
              <w:t>M5901 had a low sample amount.  Dry weight was not performed on this sample.</w:t>
            </w:r>
          </w:p>
        </w:tc>
      </w:tr>
      <w:tr w:rsidR="007A2520" w:rsidRPr="002A045B" w14:paraId="0EBA602B" w14:textId="77777777"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4C092F8D" w14:textId="77777777"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14:paraId="177215C8" w14:textId="77777777" w:rsidR="007A2520" w:rsidRPr="002A045B" w:rsidRDefault="007A2520" w:rsidP="00F91106">
            <w:pPr>
              <w:rPr>
                <w:rFonts w:asciiTheme="minorHAnsi" w:hAnsiTheme="minorHAnsi"/>
                <w:color w:val="000000"/>
                <w:sz w:val="22"/>
                <w:szCs w:val="22"/>
              </w:rPr>
            </w:pPr>
          </w:p>
        </w:tc>
      </w:tr>
      <w:tr w:rsidR="007A2520" w:rsidRPr="002A045B" w14:paraId="1CD0E0C5" w14:textId="77777777"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1F08022D" w14:textId="77777777"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14:paraId="114846CD" w14:textId="77777777" w:rsidR="007A2520" w:rsidRPr="002A045B" w:rsidRDefault="007A2520" w:rsidP="00F91106">
            <w:pPr>
              <w:rPr>
                <w:rFonts w:asciiTheme="minorHAnsi" w:hAnsiTheme="minorHAnsi"/>
                <w:color w:val="000000"/>
                <w:sz w:val="22"/>
                <w:szCs w:val="22"/>
              </w:rPr>
            </w:pPr>
          </w:p>
        </w:tc>
      </w:tr>
      <w:tr w:rsidR="007A2520" w:rsidRPr="002A045B" w14:paraId="43F0D7CC" w14:textId="77777777"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14:paraId="144BA52F" w14:textId="77777777"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14:paraId="350CB7B8" w14:textId="77777777" w:rsidR="007A2520" w:rsidRPr="002A045B" w:rsidRDefault="007A2520" w:rsidP="00F91106">
            <w:pPr>
              <w:rPr>
                <w:rFonts w:asciiTheme="minorHAnsi" w:hAnsiTheme="minorHAnsi"/>
                <w:color w:val="000000"/>
                <w:sz w:val="22"/>
                <w:szCs w:val="22"/>
              </w:rPr>
            </w:pPr>
          </w:p>
        </w:tc>
      </w:tr>
      <w:tr w:rsidR="007A2520" w:rsidRPr="002A045B" w14:paraId="4CED0F08" w14:textId="77777777" w:rsidTr="00594AE3">
        <w:trPr>
          <w:trHeight w:val="269"/>
        </w:trPr>
        <w:tc>
          <w:tcPr>
            <w:tcW w:w="1963" w:type="dxa"/>
            <w:vMerge/>
            <w:tcBorders>
              <w:top w:val="dotted" w:sz="4" w:space="0" w:color="auto"/>
              <w:left w:val="dotted" w:sz="4" w:space="0" w:color="auto"/>
              <w:bottom w:val="dotted" w:sz="4" w:space="0" w:color="auto"/>
              <w:right w:val="dotted" w:sz="4" w:space="0" w:color="auto"/>
            </w:tcBorders>
            <w:shd w:val="clear" w:color="auto" w:fill="auto"/>
            <w:hideMark/>
          </w:tcPr>
          <w:p w14:paraId="099391AB" w14:textId="77777777"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shd w:val="clear" w:color="auto" w:fill="auto"/>
            <w:hideMark/>
          </w:tcPr>
          <w:p w14:paraId="7D47F774" w14:textId="77777777" w:rsidR="007A2520" w:rsidRPr="002A045B" w:rsidRDefault="007A2520" w:rsidP="00F91106">
            <w:pPr>
              <w:rPr>
                <w:rFonts w:asciiTheme="minorHAnsi" w:hAnsiTheme="minorHAnsi"/>
                <w:color w:val="000000"/>
                <w:sz w:val="22"/>
                <w:szCs w:val="22"/>
              </w:rPr>
            </w:pPr>
          </w:p>
        </w:tc>
      </w:tr>
      <w:tr w:rsidR="007A2520" w:rsidRPr="004574AD" w14:paraId="7BF0D457" w14:textId="77777777" w:rsidTr="0026057C">
        <w:trPr>
          <w:trHeight w:val="449"/>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14:paraId="3D668358"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Analysis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14:paraId="20C98DDA" w14:textId="77777777" w:rsidR="00B137B5" w:rsidRDefault="00B137B5" w:rsidP="00B137B5">
            <w:pPr>
              <w:tabs>
                <w:tab w:val="left" w:pos="0"/>
              </w:tabs>
              <w:suppressAutoHyphens/>
              <w:rPr>
                <w:rFonts w:asciiTheme="minorHAnsi" w:hAnsiTheme="minorHAnsi"/>
                <w:sz w:val="22"/>
                <w:szCs w:val="22"/>
              </w:rPr>
            </w:pPr>
            <w:r w:rsidRPr="00314CA8">
              <w:rPr>
                <w:rFonts w:asciiTheme="minorHAnsi" w:hAnsiTheme="minorHAnsi"/>
                <w:sz w:val="22"/>
                <w:szCs w:val="22"/>
              </w:rPr>
              <w:t xml:space="preserve">PAH, alkylated PAH (F2 fraction) and Biomarkers (F1 fraction) were measured by gas chromatography-mass spectrometry (GC/MS) in the selected ion mode (SIM). An initial calibration consisting of target analytes was analyzed prior to analysis to demonstrate the linear range of analysis. Calibration verification was performed every 24 hours in which samples were analyzed. Concentrations of target compounds were calculated versus internal standards. Target PAH were quantified using the average response factors (RF) generated from the initial </w:t>
            </w:r>
            <w:r w:rsidRPr="00314CA8">
              <w:rPr>
                <w:rFonts w:asciiTheme="minorHAnsi" w:hAnsiTheme="minorHAnsi"/>
                <w:sz w:val="22"/>
                <w:szCs w:val="22"/>
              </w:rPr>
              <w:lastRenderedPageBreak/>
              <w:t>calibration. The alkyl homologue PAH series were assigned the RF of the parent PAH.</w:t>
            </w:r>
            <w:r w:rsidR="00A9006C">
              <w:rPr>
                <w:rFonts w:asciiTheme="minorHAnsi" w:hAnsiTheme="minorHAnsi"/>
                <w:sz w:val="22"/>
                <w:szCs w:val="22"/>
              </w:rPr>
              <w:t xml:space="preserve">  Biomarkers used RFs from the single individual biomarkers within the calibration standard curve.</w:t>
            </w:r>
            <w:r w:rsidRPr="00314CA8">
              <w:rPr>
                <w:rFonts w:asciiTheme="minorHAnsi" w:hAnsiTheme="minorHAnsi"/>
                <w:sz w:val="22"/>
                <w:szCs w:val="22"/>
              </w:rPr>
              <w:t xml:space="preserve">  </w:t>
            </w:r>
            <w:commentRangeStart w:id="0"/>
            <w:r>
              <w:rPr>
                <w:rFonts w:asciiTheme="minorHAnsi" w:hAnsiTheme="minorHAnsi"/>
                <w:sz w:val="22"/>
                <w:szCs w:val="22"/>
              </w:rPr>
              <w:t>All</w:t>
            </w:r>
            <w:commentRangeEnd w:id="0"/>
            <w:r w:rsidR="00664FA6">
              <w:rPr>
                <w:rStyle w:val="CommentReference"/>
              </w:rPr>
              <w:commentReference w:id="0"/>
            </w:r>
            <w:r>
              <w:rPr>
                <w:rFonts w:asciiTheme="minorHAnsi" w:hAnsiTheme="minorHAnsi"/>
                <w:sz w:val="22"/>
                <w:szCs w:val="22"/>
              </w:rPr>
              <w:t xml:space="preserve"> reported data (except NSC) is corrected based on surrogate recoveries.</w:t>
            </w:r>
          </w:p>
          <w:p w14:paraId="6F53B797" w14:textId="77777777" w:rsidR="00A9006C" w:rsidRPr="00314CA8" w:rsidRDefault="00A9006C" w:rsidP="00B137B5">
            <w:pPr>
              <w:tabs>
                <w:tab w:val="left" w:pos="0"/>
              </w:tabs>
              <w:suppressAutoHyphens/>
              <w:rPr>
                <w:rFonts w:asciiTheme="minorHAnsi" w:hAnsiTheme="minorHAnsi"/>
                <w:sz w:val="22"/>
                <w:szCs w:val="22"/>
              </w:rPr>
            </w:pPr>
          </w:p>
          <w:p w14:paraId="79B6FC0F" w14:textId="77777777" w:rsidR="00D612DC" w:rsidRPr="00D612DC" w:rsidRDefault="00664FA6" w:rsidP="003839BE">
            <w:pPr>
              <w:tabs>
                <w:tab w:val="left" w:pos="0"/>
              </w:tabs>
              <w:suppressAutoHyphens/>
              <w:rPr>
                <w:rFonts w:asciiTheme="minorHAnsi" w:hAnsiTheme="minorHAnsi"/>
                <w:sz w:val="22"/>
              </w:rPr>
            </w:pPr>
            <w:r>
              <w:rPr>
                <w:rFonts w:asciiTheme="minorHAnsi" w:hAnsiTheme="minorHAnsi"/>
                <w:sz w:val="22"/>
              </w:rPr>
              <w:t>All data is reported on dry weight basis except the SRM (wet weight) and NSC and CO (oil weight).</w:t>
            </w:r>
          </w:p>
        </w:tc>
      </w:tr>
      <w:tr w:rsidR="003839BE" w:rsidRPr="004574AD" w14:paraId="14AF13F0" w14:textId="77777777" w:rsidTr="000F0F67">
        <w:trPr>
          <w:trHeight w:val="300"/>
        </w:trPr>
        <w:tc>
          <w:tcPr>
            <w:tcW w:w="1963" w:type="dxa"/>
            <w:tcBorders>
              <w:top w:val="dotted" w:sz="4" w:space="0" w:color="auto"/>
              <w:left w:val="dotted" w:sz="4" w:space="0" w:color="auto"/>
              <w:right w:val="dotted" w:sz="4" w:space="0" w:color="auto"/>
            </w:tcBorders>
            <w:shd w:val="clear" w:color="auto" w:fill="auto"/>
            <w:noWrap/>
            <w:vAlign w:val="center"/>
          </w:tcPr>
          <w:p w14:paraId="610F0869" w14:textId="77777777" w:rsidR="003839BE" w:rsidRPr="004574AD" w:rsidRDefault="003839BE" w:rsidP="000F0F67">
            <w:pPr>
              <w:jc w:val="center"/>
              <w:rPr>
                <w:rFonts w:asciiTheme="minorHAnsi" w:hAnsiTheme="minorHAnsi"/>
                <w:color w:val="000000"/>
                <w:sz w:val="22"/>
                <w:szCs w:val="22"/>
              </w:rPr>
            </w:pPr>
            <w:r>
              <w:rPr>
                <w:rFonts w:asciiTheme="minorHAnsi" w:hAnsiTheme="minorHAnsi"/>
                <w:color w:val="000000"/>
                <w:sz w:val="22"/>
                <w:szCs w:val="22"/>
              </w:rPr>
              <w:lastRenderedPageBreak/>
              <w:t>Analysis comments</w:t>
            </w:r>
          </w:p>
        </w:tc>
        <w:tc>
          <w:tcPr>
            <w:tcW w:w="7266" w:type="dxa"/>
            <w:gridSpan w:val="6"/>
            <w:tcBorders>
              <w:top w:val="dotted" w:sz="4" w:space="0" w:color="auto"/>
              <w:left w:val="dotted" w:sz="4" w:space="0" w:color="auto"/>
              <w:bottom w:val="dotted" w:sz="4" w:space="0" w:color="auto"/>
              <w:right w:val="single" w:sz="4" w:space="0" w:color="auto"/>
            </w:tcBorders>
            <w:shd w:val="clear" w:color="auto" w:fill="auto"/>
            <w:noWrap/>
            <w:vAlign w:val="bottom"/>
          </w:tcPr>
          <w:p w14:paraId="18C29943" w14:textId="77777777" w:rsidR="003839BE" w:rsidRDefault="00563817" w:rsidP="000F0F67">
            <w:pPr>
              <w:autoSpaceDE w:val="0"/>
              <w:autoSpaceDN w:val="0"/>
              <w:adjustRightInd w:val="0"/>
              <w:rPr>
                <w:rFonts w:asciiTheme="minorHAnsi" w:hAnsiTheme="minorHAnsi"/>
                <w:color w:val="000000"/>
                <w:sz w:val="22"/>
                <w:szCs w:val="22"/>
              </w:rPr>
            </w:pPr>
            <w:r>
              <w:rPr>
                <w:rFonts w:asciiTheme="minorHAnsi" w:hAnsiTheme="minorHAnsi" w:cs="ArialMT"/>
                <w:sz w:val="22"/>
                <w:szCs w:val="22"/>
              </w:rPr>
              <w:t>None.</w:t>
            </w:r>
          </w:p>
        </w:tc>
        <w:tc>
          <w:tcPr>
            <w:tcW w:w="236" w:type="dxa"/>
            <w:tcBorders>
              <w:top w:val="dotted" w:sz="4" w:space="0" w:color="auto"/>
              <w:left w:val="nil"/>
              <w:bottom w:val="dotted" w:sz="4" w:space="0" w:color="auto"/>
              <w:right w:val="nil"/>
            </w:tcBorders>
            <w:shd w:val="clear" w:color="auto" w:fill="auto"/>
            <w:noWrap/>
            <w:vAlign w:val="bottom"/>
          </w:tcPr>
          <w:p w14:paraId="7C7E4F24" w14:textId="77777777" w:rsidR="003839BE" w:rsidRPr="004574AD" w:rsidRDefault="003839BE" w:rsidP="00854D65">
            <w:pPr>
              <w:jc w:val="center"/>
              <w:rPr>
                <w:rFonts w:asciiTheme="minorHAnsi" w:hAnsiTheme="minorHAnsi"/>
                <w:color w:val="000000"/>
                <w:sz w:val="22"/>
                <w:szCs w:val="22"/>
              </w:rPr>
            </w:pPr>
          </w:p>
        </w:tc>
      </w:tr>
      <w:tr w:rsidR="007A2520" w:rsidRPr="004574AD" w14:paraId="57C1A139" w14:textId="77777777" w:rsidTr="003839BE">
        <w:trPr>
          <w:trHeight w:val="300"/>
        </w:trPr>
        <w:tc>
          <w:tcPr>
            <w:tcW w:w="1963" w:type="dxa"/>
            <w:tcBorders>
              <w:top w:val="dotted" w:sz="4" w:space="0" w:color="auto"/>
              <w:left w:val="dotted" w:sz="4" w:space="0" w:color="auto"/>
              <w:right w:val="dotted" w:sz="4" w:space="0" w:color="auto"/>
            </w:tcBorders>
            <w:shd w:val="clear" w:color="auto" w:fill="auto"/>
            <w:noWrap/>
            <w:vAlign w:val="bottom"/>
            <w:hideMark/>
          </w:tcPr>
          <w:p w14:paraId="1B9C9B68" w14:textId="77777777"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Holding Times</w:t>
            </w:r>
          </w:p>
        </w:tc>
        <w:tc>
          <w:tcPr>
            <w:tcW w:w="3421"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6202A79E" w14:textId="77777777" w:rsidR="007A2520" w:rsidRPr="004574AD" w:rsidRDefault="007A2520" w:rsidP="00854D65">
            <w:pPr>
              <w:jc w:val="center"/>
              <w:rPr>
                <w:rFonts w:asciiTheme="minorHAnsi" w:hAnsiTheme="minorHAnsi"/>
                <w:color w:val="000000"/>
                <w:sz w:val="22"/>
                <w:szCs w:val="22"/>
              </w:rPr>
            </w:pPr>
            <w:r w:rsidRPr="004574AD">
              <w:rPr>
                <w:rFonts w:asciiTheme="minorHAnsi" w:hAnsiTheme="minorHAnsi"/>
                <w:color w:val="000000"/>
                <w:sz w:val="22"/>
                <w:szCs w:val="22"/>
              </w:rPr>
              <w:t>Extraction Date(s)</w:t>
            </w:r>
          </w:p>
        </w:tc>
        <w:tc>
          <w:tcPr>
            <w:tcW w:w="236" w:type="dxa"/>
            <w:tcBorders>
              <w:top w:val="dotted" w:sz="4" w:space="0" w:color="auto"/>
              <w:left w:val="nil"/>
              <w:bottom w:val="dotted" w:sz="4" w:space="0" w:color="auto"/>
              <w:right w:val="nil"/>
            </w:tcBorders>
            <w:shd w:val="clear" w:color="auto" w:fill="auto"/>
            <w:noWrap/>
            <w:vAlign w:val="bottom"/>
            <w:hideMark/>
          </w:tcPr>
          <w:p w14:paraId="1AE53324" w14:textId="77777777" w:rsidR="007A2520" w:rsidRPr="004574AD" w:rsidRDefault="007A2520" w:rsidP="00854D65">
            <w:pPr>
              <w:jc w:val="center"/>
              <w:rPr>
                <w:rFonts w:asciiTheme="minorHAnsi" w:hAnsiTheme="minorHAnsi"/>
                <w:color w:val="000000"/>
                <w:sz w:val="22"/>
                <w:szCs w:val="22"/>
              </w:rPr>
            </w:pPr>
          </w:p>
        </w:tc>
        <w:tc>
          <w:tcPr>
            <w:tcW w:w="3609" w:type="dxa"/>
            <w:gridSpan w:val="4"/>
            <w:tcBorders>
              <w:top w:val="dotted" w:sz="4" w:space="0" w:color="auto"/>
              <w:left w:val="nil"/>
              <w:bottom w:val="dotted" w:sz="4" w:space="0" w:color="auto"/>
              <w:right w:val="nil"/>
            </w:tcBorders>
            <w:shd w:val="clear" w:color="auto" w:fill="auto"/>
            <w:noWrap/>
            <w:vAlign w:val="bottom"/>
            <w:hideMark/>
          </w:tcPr>
          <w:p w14:paraId="65E79E47" w14:textId="77777777" w:rsidR="007A2520" w:rsidRPr="004574AD" w:rsidRDefault="00854D65" w:rsidP="00854D65">
            <w:pPr>
              <w:ind w:left="-238"/>
              <w:jc w:val="center"/>
              <w:rPr>
                <w:rFonts w:asciiTheme="minorHAnsi" w:hAnsiTheme="minorHAnsi"/>
                <w:color w:val="000000"/>
                <w:sz w:val="22"/>
                <w:szCs w:val="22"/>
              </w:rPr>
            </w:pPr>
            <w:r>
              <w:rPr>
                <w:rFonts w:asciiTheme="minorHAnsi" w:hAnsiTheme="minorHAnsi"/>
                <w:color w:val="000000"/>
                <w:sz w:val="22"/>
                <w:szCs w:val="22"/>
              </w:rPr>
              <w:t xml:space="preserve">           A</w:t>
            </w:r>
            <w:r w:rsidR="00475F57" w:rsidRPr="004574AD">
              <w:rPr>
                <w:rFonts w:asciiTheme="minorHAnsi" w:hAnsiTheme="minorHAnsi"/>
                <w:color w:val="000000"/>
                <w:sz w:val="22"/>
                <w:szCs w:val="22"/>
              </w:rPr>
              <w:t>nalysis Date(s)</w:t>
            </w:r>
          </w:p>
        </w:tc>
        <w:tc>
          <w:tcPr>
            <w:tcW w:w="236" w:type="dxa"/>
            <w:tcBorders>
              <w:top w:val="dotted" w:sz="4" w:space="0" w:color="auto"/>
              <w:left w:val="nil"/>
              <w:bottom w:val="dotted" w:sz="4" w:space="0" w:color="auto"/>
              <w:right w:val="nil"/>
            </w:tcBorders>
            <w:shd w:val="clear" w:color="auto" w:fill="auto"/>
            <w:noWrap/>
            <w:vAlign w:val="bottom"/>
            <w:hideMark/>
          </w:tcPr>
          <w:p w14:paraId="01AFFE76" w14:textId="77777777" w:rsidR="007A2520" w:rsidRPr="004574AD" w:rsidRDefault="007A2520" w:rsidP="00854D65">
            <w:pPr>
              <w:jc w:val="center"/>
              <w:rPr>
                <w:rFonts w:asciiTheme="minorHAnsi" w:hAnsiTheme="minorHAnsi"/>
                <w:color w:val="000000"/>
                <w:sz w:val="22"/>
                <w:szCs w:val="22"/>
              </w:rPr>
            </w:pPr>
          </w:p>
        </w:tc>
      </w:tr>
      <w:tr w:rsidR="007A2520" w:rsidRPr="004574AD" w14:paraId="6FEB36EB" w14:textId="77777777" w:rsidTr="00475F57">
        <w:trPr>
          <w:trHeight w:val="300"/>
        </w:trPr>
        <w:tc>
          <w:tcPr>
            <w:tcW w:w="1963" w:type="dxa"/>
            <w:tcBorders>
              <w:top w:val="nil"/>
              <w:left w:val="dotted" w:sz="4" w:space="0" w:color="auto"/>
              <w:bottom w:val="dotted" w:sz="4" w:space="0" w:color="auto"/>
              <w:right w:val="dotted" w:sz="4" w:space="0" w:color="auto"/>
            </w:tcBorders>
            <w:shd w:val="clear" w:color="auto" w:fill="auto"/>
            <w:noWrap/>
            <w:vAlign w:val="bottom"/>
            <w:hideMark/>
          </w:tcPr>
          <w:p w14:paraId="3A52F5EE" w14:textId="77777777" w:rsidR="007A2520" w:rsidRPr="004574AD" w:rsidRDefault="007A2520" w:rsidP="00F91106">
            <w:pPr>
              <w:rPr>
                <w:rFonts w:asciiTheme="minorHAnsi" w:hAnsiTheme="minorHAnsi"/>
                <w:color w:val="000000"/>
                <w:sz w:val="22"/>
                <w:szCs w:val="22"/>
              </w:rPr>
            </w:pPr>
          </w:p>
        </w:tc>
        <w:tc>
          <w:tcPr>
            <w:tcW w:w="3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14:paraId="1BB17D5C" w14:textId="77777777" w:rsidR="007A2520" w:rsidRPr="00F13DFB" w:rsidRDefault="00DF0F61" w:rsidP="003839BE">
            <w:pPr>
              <w:jc w:val="center"/>
              <w:rPr>
                <w:rFonts w:asciiTheme="minorHAnsi" w:hAnsiTheme="minorHAnsi"/>
                <w:sz w:val="22"/>
                <w:szCs w:val="22"/>
              </w:rPr>
            </w:pPr>
            <w:r>
              <w:rPr>
                <w:rFonts w:asciiTheme="minorHAnsi" w:hAnsiTheme="minorHAnsi"/>
                <w:sz w:val="22"/>
                <w:szCs w:val="22"/>
              </w:rPr>
              <w:t>1</w:t>
            </w:r>
            <w:r w:rsidR="003839BE">
              <w:rPr>
                <w:rFonts w:asciiTheme="minorHAnsi" w:hAnsiTheme="minorHAnsi"/>
                <w:sz w:val="22"/>
                <w:szCs w:val="22"/>
              </w:rPr>
              <w:t>0</w:t>
            </w:r>
            <w:r>
              <w:rPr>
                <w:rFonts w:asciiTheme="minorHAnsi" w:hAnsiTheme="minorHAnsi"/>
                <w:sz w:val="22"/>
                <w:szCs w:val="22"/>
              </w:rPr>
              <w:t>/</w:t>
            </w:r>
            <w:r w:rsidR="003839BE">
              <w:rPr>
                <w:rFonts w:asciiTheme="minorHAnsi" w:hAnsiTheme="minorHAnsi"/>
                <w:sz w:val="22"/>
                <w:szCs w:val="22"/>
              </w:rPr>
              <w:t>8</w:t>
            </w:r>
            <w:r w:rsidR="00D612DC">
              <w:rPr>
                <w:rFonts w:asciiTheme="minorHAnsi" w:hAnsiTheme="minorHAnsi"/>
                <w:sz w:val="22"/>
                <w:szCs w:val="22"/>
              </w:rPr>
              <w:t>/201</w:t>
            </w:r>
            <w:r w:rsidR="003839BE">
              <w:rPr>
                <w:rFonts w:asciiTheme="minorHAnsi" w:hAnsiTheme="minorHAnsi"/>
                <w:sz w:val="22"/>
                <w:szCs w:val="22"/>
              </w:rPr>
              <w:t>4</w:t>
            </w:r>
            <w:r w:rsidR="00D612DC">
              <w:rPr>
                <w:rFonts w:asciiTheme="minorHAnsi" w:hAnsiTheme="minorHAnsi"/>
                <w:sz w:val="22"/>
                <w:szCs w:val="22"/>
              </w:rPr>
              <w:t xml:space="preserve"> &amp; 1</w:t>
            </w:r>
            <w:r w:rsidR="003839BE">
              <w:rPr>
                <w:rFonts w:asciiTheme="minorHAnsi" w:hAnsiTheme="minorHAnsi"/>
                <w:sz w:val="22"/>
                <w:szCs w:val="22"/>
              </w:rPr>
              <w:t>0</w:t>
            </w:r>
            <w:r w:rsidR="00D612DC">
              <w:rPr>
                <w:rFonts w:asciiTheme="minorHAnsi" w:hAnsiTheme="minorHAnsi"/>
                <w:sz w:val="22"/>
                <w:szCs w:val="22"/>
              </w:rPr>
              <w:t>/</w:t>
            </w:r>
            <w:r w:rsidR="003839BE">
              <w:rPr>
                <w:rFonts w:asciiTheme="minorHAnsi" w:hAnsiTheme="minorHAnsi"/>
                <w:sz w:val="22"/>
                <w:szCs w:val="22"/>
              </w:rPr>
              <w:t>15</w:t>
            </w:r>
            <w:r w:rsidR="000F2F53">
              <w:rPr>
                <w:rFonts w:asciiTheme="minorHAnsi" w:hAnsiTheme="minorHAnsi"/>
                <w:sz w:val="22"/>
                <w:szCs w:val="22"/>
              </w:rPr>
              <w:t>/201</w:t>
            </w:r>
            <w:r w:rsidR="003839BE">
              <w:rPr>
                <w:rFonts w:asciiTheme="minorHAnsi" w:hAnsiTheme="minorHAnsi"/>
                <w:sz w:val="22"/>
                <w:szCs w:val="22"/>
              </w:rPr>
              <w:t>4</w:t>
            </w:r>
          </w:p>
        </w:tc>
        <w:tc>
          <w:tcPr>
            <w:tcW w:w="4081" w:type="dxa"/>
            <w:gridSpan w:val="6"/>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0322FA5B" w14:textId="77777777" w:rsidR="007A2520" w:rsidRPr="004574AD" w:rsidRDefault="00DF0F61" w:rsidP="00B137B5">
            <w:pPr>
              <w:jc w:val="center"/>
              <w:rPr>
                <w:rFonts w:asciiTheme="minorHAnsi" w:hAnsiTheme="minorHAnsi"/>
                <w:color w:val="000000"/>
                <w:sz w:val="22"/>
                <w:szCs w:val="22"/>
              </w:rPr>
            </w:pPr>
            <w:r>
              <w:rPr>
                <w:rFonts w:asciiTheme="minorHAnsi" w:hAnsiTheme="minorHAnsi"/>
                <w:color w:val="000000"/>
                <w:sz w:val="22"/>
                <w:szCs w:val="22"/>
              </w:rPr>
              <w:t>1</w:t>
            </w:r>
            <w:r w:rsidR="00B137B5">
              <w:rPr>
                <w:rFonts w:asciiTheme="minorHAnsi" w:hAnsiTheme="minorHAnsi"/>
                <w:color w:val="000000"/>
                <w:sz w:val="22"/>
                <w:szCs w:val="22"/>
              </w:rPr>
              <w:t>1</w:t>
            </w:r>
            <w:r>
              <w:rPr>
                <w:rFonts w:asciiTheme="minorHAnsi" w:hAnsiTheme="minorHAnsi"/>
                <w:color w:val="000000"/>
                <w:sz w:val="22"/>
                <w:szCs w:val="22"/>
              </w:rPr>
              <w:t>/</w:t>
            </w:r>
            <w:r w:rsidR="00B137B5">
              <w:rPr>
                <w:rFonts w:asciiTheme="minorHAnsi" w:hAnsiTheme="minorHAnsi"/>
                <w:color w:val="000000"/>
                <w:sz w:val="22"/>
                <w:szCs w:val="22"/>
              </w:rPr>
              <w:t xml:space="preserve">4-6, </w:t>
            </w:r>
            <w:r w:rsidR="003839BE">
              <w:rPr>
                <w:rFonts w:asciiTheme="minorHAnsi" w:hAnsiTheme="minorHAnsi"/>
                <w:color w:val="000000"/>
                <w:sz w:val="22"/>
                <w:szCs w:val="22"/>
              </w:rPr>
              <w:t>1</w:t>
            </w:r>
            <w:r w:rsidR="00B137B5">
              <w:rPr>
                <w:rFonts w:asciiTheme="minorHAnsi" w:hAnsiTheme="minorHAnsi"/>
                <w:color w:val="000000"/>
                <w:sz w:val="22"/>
                <w:szCs w:val="22"/>
              </w:rPr>
              <w:t>2</w:t>
            </w:r>
            <w:r>
              <w:rPr>
                <w:rFonts w:asciiTheme="minorHAnsi" w:hAnsiTheme="minorHAnsi"/>
                <w:color w:val="000000"/>
                <w:sz w:val="22"/>
                <w:szCs w:val="22"/>
              </w:rPr>
              <w:t>-</w:t>
            </w:r>
            <w:r w:rsidR="003839BE">
              <w:rPr>
                <w:rFonts w:asciiTheme="minorHAnsi" w:hAnsiTheme="minorHAnsi"/>
                <w:color w:val="000000"/>
                <w:sz w:val="22"/>
                <w:szCs w:val="22"/>
              </w:rPr>
              <w:t>1</w:t>
            </w:r>
            <w:r w:rsidR="00B137B5">
              <w:rPr>
                <w:rFonts w:asciiTheme="minorHAnsi" w:hAnsiTheme="minorHAnsi"/>
                <w:color w:val="000000"/>
                <w:sz w:val="22"/>
                <w:szCs w:val="22"/>
              </w:rPr>
              <w:t>5</w:t>
            </w:r>
            <w:r w:rsidR="00C81707">
              <w:rPr>
                <w:rFonts w:asciiTheme="minorHAnsi" w:hAnsiTheme="minorHAnsi"/>
                <w:color w:val="000000"/>
                <w:sz w:val="22"/>
                <w:szCs w:val="22"/>
              </w:rPr>
              <w:t>/201</w:t>
            </w:r>
            <w:r w:rsidR="003839BE">
              <w:rPr>
                <w:rFonts w:asciiTheme="minorHAnsi" w:hAnsiTheme="minorHAnsi"/>
                <w:color w:val="000000"/>
                <w:sz w:val="22"/>
                <w:szCs w:val="22"/>
              </w:rPr>
              <w:t>4</w:t>
            </w:r>
          </w:p>
        </w:tc>
      </w:tr>
    </w:tbl>
    <w:p w14:paraId="2DA6C89D" w14:textId="77777777" w:rsidR="00F91106" w:rsidRPr="004574AD" w:rsidRDefault="00F91106" w:rsidP="00E456FF">
      <w:pPr>
        <w:rPr>
          <w:rFonts w:asciiTheme="minorHAnsi" w:hAnsiTheme="minorHAnsi"/>
          <w:sz w:val="22"/>
          <w:szCs w:val="22"/>
        </w:rPr>
      </w:pPr>
    </w:p>
    <w:tbl>
      <w:tblPr>
        <w:tblW w:w="15904" w:type="dxa"/>
        <w:tblInd w:w="93" w:type="dxa"/>
        <w:tblLook w:val="04A0" w:firstRow="1" w:lastRow="0" w:firstColumn="1" w:lastColumn="0" w:noHBand="0" w:noVBand="1"/>
      </w:tblPr>
      <w:tblGrid>
        <w:gridCol w:w="3062"/>
        <w:gridCol w:w="6421"/>
        <w:gridCol w:w="6421"/>
        <w:tblGridChange w:id="1">
          <w:tblGrid>
            <w:gridCol w:w="3062"/>
            <w:gridCol w:w="6421"/>
            <w:gridCol w:w="6421"/>
          </w:tblGrid>
        </w:tblGridChange>
      </w:tblGrid>
      <w:tr w:rsidR="0072157C" w:rsidRPr="004574AD" w14:paraId="6F9872B7" w14:textId="77777777" w:rsidTr="0049544B">
        <w:trPr>
          <w:gridAfter w:val="1"/>
          <w:wAfter w:w="6421" w:type="dxa"/>
          <w:trHeight w:val="269"/>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26B0786" w14:textId="77777777"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Procedural Blank (PB)</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F0C8D61" w14:textId="77777777"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 xml:space="preserve">A PB </w:t>
            </w:r>
            <w:r w:rsidR="00D3404A" w:rsidRPr="004574AD">
              <w:rPr>
                <w:rFonts w:asciiTheme="minorHAnsi" w:hAnsiTheme="minorHAnsi"/>
                <w:color w:val="000000"/>
                <w:sz w:val="22"/>
                <w:szCs w:val="22"/>
              </w:rPr>
              <w:t xml:space="preserve">was prepared with this analytical </w:t>
            </w:r>
            <w:r w:rsidRPr="004574AD">
              <w:rPr>
                <w:rFonts w:asciiTheme="minorHAnsi" w:hAnsiTheme="minorHAnsi"/>
                <w:color w:val="000000"/>
                <w:sz w:val="22"/>
                <w:szCs w:val="22"/>
              </w:rPr>
              <w:t xml:space="preserve">batch to ensure the sample extraction and </w:t>
            </w:r>
            <w:r w:rsidR="00D3404A" w:rsidRPr="004574AD">
              <w:rPr>
                <w:rFonts w:asciiTheme="minorHAnsi" w:hAnsiTheme="minorHAnsi"/>
                <w:color w:val="000000"/>
                <w:sz w:val="22"/>
                <w:szCs w:val="22"/>
              </w:rPr>
              <w:t>analysis</w:t>
            </w:r>
            <w:r w:rsidRPr="004574AD">
              <w:rPr>
                <w:rFonts w:asciiTheme="minorHAnsi" w:hAnsiTheme="minorHAnsi"/>
                <w:color w:val="000000"/>
                <w:sz w:val="22"/>
                <w:szCs w:val="22"/>
              </w:rPr>
              <w:t xml:space="preserve"> methods are free of contamination.</w:t>
            </w:r>
          </w:p>
        </w:tc>
      </w:tr>
      <w:tr w:rsidR="0072157C" w:rsidRPr="004574AD" w14:paraId="360CB7CE" w14:textId="77777777"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4675C453" w14:textId="77777777"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14:paraId="2EF98915" w14:textId="77777777" w:rsidR="0072157C" w:rsidRPr="004574AD" w:rsidRDefault="0072157C" w:rsidP="0072157C">
            <w:pPr>
              <w:rPr>
                <w:rFonts w:asciiTheme="minorHAnsi" w:hAnsiTheme="minorHAnsi"/>
                <w:color w:val="000000"/>
                <w:sz w:val="22"/>
                <w:szCs w:val="22"/>
              </w:rPr>
            </w:pPr>
          </w:p>
        </w:tc>
      </w:tr>
      <w:tr w:rsidR="0072157C" w:rsidRPr="004574AD" w14:paraId="0E9ECF4F" w14:textId="77777777"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0F43720" w14:textId="77777777" w:rsidR="0072157C" w:rsidRDefault="005D6C61" w:rsidP="0072157C">
            <w:pPr>
              <w:rPr>
                <w:rFonts w:asciiTheme="minorHAnsi" w:hAnsiTheme="minorHAnsi"/>
                <w:color w:val="000000"/>
                <w:sz w:val="22"/>
                <w:szCs w:val="22"/>
              </w:rPr>
            </w:pPr>
            <w:r>
              <w:rPr>
                <w:rFonts w:asciiTheme="minorHAnsi" w:hAnsiTheme="minorHAnsi"/>
                <w:color w:val="000000"/>
                <w:sz w:val="22"/>
                <w:szCs w:val="22"/>
              </w:rPr>
              <w:t xml:space="preserve">PB </w:t>
            </w:r>
            <w:r w:rsidR="0072157C" w:rsidRPr="004574AD">
              <w:rPr>
                <w:rFonts w:asciiTheme="minorHAnsi" w:hAnsiTheme="minorHAnsi"/>
                <w:color w:val="000000"/>
                <w:sz w:val="22"/>
                <w:szCs w:val="22"/>
              </w:rPr>
              <w:t>&lt;5 X MDL</w:t>
            </w:r>
          </w:p>
          <w:p w14:paraId="53F37F92" w14:textId="77777777" w:rsidR="00093E41" w:rsidRPr="00093E41" w:rsidRDefault="00093E41" w:rsidP="005D6C61">
            <w:pPr>
              <w:autoSpaceDE w:val="0"/>
              <w:autoSpaceDN w:val="0"/>
              <w:adjustRightInd w:val="0"/>
              <w:rPr>
                <w:rFonts w:asciiTheme="minorHAnsi" w:hAnsiTheme="minorHAnsi"/>
                <w:sz w:val="22"/>
                <w:szCs w:val="22"/>
              </w:rPr>
            </w:pPr>
            <w:r w:rsidRPr="00093E41">
              <w:rPr>
                <w:rFonts w:asciiTheme="minorHAnsi" w:hAnsiTheme="minorHAnsi"/>
                <w:sz w:val="22"/>
                <w:szCs w:val="22"/>
              </w:rPr>
              <w:t xml:space="preserve">Samples must be </w:t>
            </w:r>
            <w:r w:rsidR="00D61DAB">
              <w:rPr>
                <w:rFonts w:asciiTheme="minorHAnsi" w:hAnsiTheme="minorHAnsi"/>
                <w:sz w:val="22"/>
                <w:szCs w:val="22"/>
              </w:rPr>
              <w:t>&gt;5</w:t>
            </w:r>
            <w:r w:rsidR="005D6C61">
              <w:rPr>
                <w:rFonts w:asciiTheme="minorHAnsi" w:hAnsiTheme="minorHAnsi"/>
                <w:sz w:val="22"/>
                <w:szCs w:val="22"/>
              </w:rPr>
              <w:t>x</w:t>
            </w:r>
            <w:r w:rsidRPr="00093E41">
              <w:rPr>
                <w:rFonts w:asciiTheme="minorHAnsi" w:hAnsiTheme="minorHAnsi"/>
                <w:sz w:val="22"/>
                <w:szCs w:val="22"/>
              </w:rPr>
              <w:t xml:space="preserve"> </w:t>
            </w:r>
            <w:r w:rsidR="005D6C61">
              <w:rPr>
                <w:rFonts w:asciiTheme="minorHAnsi" w:hAnsiTheme="minorHAnsi"/>
                <w:sz w:val="22"/>
                <w:szCs w:val="22"/>
              </w:rPr>
              <w:t>PB</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1DFAD" w14:textId="77777777" w:rsidR="0072157C" w:rsidRPr="00361737" w:rsidRDefault="00B137B5" w:rsidP="000F0F67">
            <w:pPr>
              <w:rPr>
                <w:rFonts w:asciiTheme="minorHAnsi" w:hAnsiTheme="minorHAnsi"/>
                <w:color w:val="000000"/>
                <w:sz w:val="22"/>
                <w:szCs w:val="22"/>
              </w:rPr>
            </w:pPr>
            <w:r>
              <w:rPr>
                <w:rFonts w:asciiTheme="minorHAnsi" w:hAnsiTheme="minorHAnsi"/>
                <w:color w:val="000000"/>
                <w:sz w:val="22"/>
                <w:szCs w:val="22"/>
              </w:rPr>
              <w:t>Four</w:t>
            </w:r>
            <w:r w:rsidR="0072157C" w:rsidRPr="00361737">
              <w:rPr>
                <w:rFonts w:asciiTheme="minorHAnsi" w:hAnsiTheme="minorHAnsi"/>
                <w:color w:val="000000"/>
                <w:sz w:val="22"/>
                <w:szCs w:val="22"/>
              </w:rPr>
              <w:t xml:space="preserve"> exceedence</w:t>
            </w:r>
            <w:r w:rsidR="00361737" w:rsidRPr="00361737">
              <w:rPr>
                <w:rFonts w:asciiTheme="minorHAnsi" w:hAnsiTheme="minorHAnsi"/>
                <w:color w:val="000000"/>
                <w:sz w:val="22"/>
                <w:szCs w:val="22"/>
              </w:rPr>
              <w:t>s</w:t>
            </w:r>
            <w:r w:rsidR="0072157C" w:rsidRPr="00361737">
              <w:rPr>
                <w:rFonts w:asciiTheme="minorHAnsi" w:hAnsiTheme="minorHAnsi"/>
                <w:color w:val="000000"/>
                <w:sz w:val="22"/>
                <w:szCs w:val="22"/>
              </w:rPr>
              <w:t xml:space="preserve"> noted.</w:t>
            </w:r>
          </w:p>
        </w:tc>
      </w:tr>
      <w:tr w:rsidR="0072157C" w:rsidRPr="004574AD" w14:paraId="20442B3F" w14:textId="77777777"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7D83CCE8" w14:textId="77777777" w:rsidR="0072157C" w:rsidRPr="004574AD" w:rsidRDefault="0072157C"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458DDDC" w14:textId="77777777" w:rsidR="0072157C" w:rsidRPr="00CF4194" w:rsidRDefault="0072157C" w:rsidP="000D2E02">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001D683F" w:rsidRPr="00361737">
              <w:rPr>
                <w:rFonts w:asciiTheme="minorHAnsi" w:hAnsiTheme="minorHAnsi"/>
                <w:color w:val="000000"/>
                <w:sz w:val="22"/>
                <w:szCs w:val="22"/>
              </w:rPr>
              <w:t xml:space="preserve">: </w:t>
            </w:r>
            <w:r w:rsidR="008946FE">
              <w:rPr>
                <w:rFonts w:asciiTheme="minorHAnsi" w:hAnsiTheme="minorHAnsi"/>
                <w:color w:val="000000"/>
                <w:sz w:val="22"/>
                <w:szCs w:val="22"/>
              </w:rPr>
              <w:t xml:space="preserve"> </w:t>
            </w:r>
            <w:r w:rsidR="00B137B5" w:rsidRPr="00B137B5">
              <w:rPr>
                <w:rFonts w:asciiTheme="minorHAnsi" w:hAnsiTheme="minorHAnsi" w:cs="Arial"/>
                <w:sz w:val="22"/>
                <w:szCs w:val="22"/>
              </w:rPr>
              <w:t>There were four exceedences</w:t>
            </w:r>
            <w:r w:rsidR="00B137B5">
              <w:rPr>
                <w:rFonts w:asciiTheme="minorHAnsi" w:hAnsiTheme="minorHAnsi" w:cs="Arial"/>
                <w:sz w:val="22"/>
                <w:szCs w:val="22"/>
              </w:rPr>
              <w:t xml:space="preserve"> (</w:t>
            </w:r>
            <w:r w:rsidR="000D2E02">
              <w:rPr>
                <w:rFonts w:asciiTheme="minorHAnsi" w:hAnsiTheme="minorHAnsi" w:cs="Arial"/>
                <w:sz w:val="22"/>
                <w:szCs w:val="22"/>
              </w:rPr>
              <w:t xml:space="preserve">three </w:t>
            </w:r>
            <w:r w:rsidR="00B137B5">
              <w:rPr>
                <w:rFonts w:asciiTheme="minorHAnsi" w:hAnsiTheme="minorHAnsi" w:cs="Arial"/>
                <w:sz w:val="22"/>
                <w:szCs w:val="22"/>
              </w:rPr>
              <w:t>Naphthalene and one Phenanthrene)</w:t>
            </w:r>
            <w:r w:rsidR="00B137B5" w:rsidRPr="00B137B5">
              <w:rPr>
                <w:rFonts w:asciiTheme="minorHAnsi" w:hAnsiTheme="minorHAnsi" w:cs="Arial"/>
                <w:sz w:val="22"/>
                <w:szCs w:val="22"/>
              </w:rPr>
              <w:t xml:space="preserve"> for analytes detected in samples at less than five times the</w:t>
            </w:r>
            <w:r w:rsidR="00B137B5">
              <w:rPr>
                <w:rFonts w:asciiTheme="minorHAnsi" w:hAnsiTheme="minorHAnsi" w:cs="Arial"/>
                <w:sz w:val="22"/>
                <w:szCs w:val="22"/>
              </w:rPr>
              <w:t xml:space="preserve"> </w:t>
            </w:r>
            <w:r w:rsidR="00B137B5" w:rsidRPr="00B137B5">
              <w:rPr>
                <w:rFonts w:asciiTheme="minorHAnsi" w:hAnsiTheme="minorHAnsi" w:cs="Arial"/>
                <w:sz w:val="22"/>
                <w:szCs w:val="22"/>
              </w:rPr>
              <w:t>blank concentration. Reanalysis of the PB on another instrument confirmed results.</w:t>
            </w:r>
          </w:p>
        </w:tc>
      </w:tr>
      <w:tr w:rsidR="0072157C" w:rsidRPr="004574AD" w14:paraId="34B80618" w14:textId="77777777"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723BE00F" w14:textId="77777777"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14:paraId="7E0F86EC" w14:textId="77777777" w:rsidR="0072157C" w:rsidRPr="004574AD" w:rsidRDefault="0072157C" w:rsidP="0072157C">
            <w:pPr>
              <w:rPr>
                <w:rFonts w:asciiTheme="minorHAnsi" w:hAnsiTheme="minorHAnsi"/>
                <w:color w:val="000000"/>
                <w:sz w:val="22"/>
                <w:szCs w:val="22"/>
              </w:rPr>
            </w:pPr>
          </w:p>
        </w:tc>
      </w:tr>
      <w:tr w:rsidR="0026726C" w:rsidRPr="004574AD" w14:paraId="2AEEF15D" w14:textId="77777777" w:rsidTr="0049544B">
        <w:trPr>
          <w:gridAfter w:val="1"/>
          <w:wAfter w:w="6421" w:type="dxa"/>
          <w:trHeight w:val="245"/>
        </w:trPr>
        <w:tc>
          <w:tcPr>
            <w:tcW w:w="3062" w:type="dxa"/>
            <w:tcBorders>
              <w:top w:val="single" w:sz="4" w:space="0" w:color="auto"/>
              <w:bottom w:val="single" w:sz="4" w:space="0" w:color="auto"/>
            </w:tcBorders>
            <w:shd w:val="clear" w:color="auto" w:fill="auto"/>
            <w:hideMark/>
          </w:tcPr>
          <w:p w14:paraId="12CE9206" w14:textId="77777777" w:rsidR="0026726C" w:rsidRPr="004574AD" w:rsidRDefault="0026726C" w:rsidP="0072157C">
            <w:pPr>
              <w:rPr>
                <w:rFonts w:asciiTheme="minorHAnsi" w:hAnsiTheme="minorHAnsi"/>
                <w:color w:val="000000"/>
                <w:sz w:val="22"/>
                <w:szCs w:val="22"/>
              </w:rPr>
            </w:pPr>
          </w:p>
        </w:tc>
        <w:tc>
          <w:tcPr>
            <w:tcW w:w="6421" w:type="dxa"/>
            <w:tcBorders>
              <w:top w:val="single" w:sz="4" w:space="0" w:color="auto"/>
              <w:bottom w:val="single" w:sz="4" w:space="0" w:color="auto"/>
            </w:tcBorders>
            <w:shd w:val="clear" w:color="auto" w:fill="auto"/>
            <w:hideMark/>
          </w:tcPr>
          <w:p w14:paraId="19C4B8B7" w14:textId="77777777" w:rsidR="0026726C" w:rsidRPr="004574AD" w:rsidRDefault="0026726C" w:rsidP="00D3404A">
            <w:pPr>
              <w:rPr>
                <w:rFonts w:asciiTheme="minorHAnsi" w:hAnsiTheme="minorHAnsi"/>
                <w:color w:val="000000"/>
                <w:sz w:val="22"/>
                <w:szCs w:val="22"/>
              </w:rPr>
            </w:pPr>
          </w:p>
        </w:tc>
      </w:tr>
      <w:tr w:rsidR="0072157C" w:rsidRPr="004574AD" w14:paraId="1742E98B" w14:textId="77777777" w:rsidTr="0049544B">
        <w:trPr>
          <w:gridAfter w:val="1"/>
          <w:wAfter w:w="6421" w:type="dxa"/>
          <w:trHeight w:val="269"/>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AE4F0F" w14:textId="77777777"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Laboratory Control Spike (LCS</w:t>
            </w:r>
            <w:r w:rsidR="008946FE">
              <w:rPr>
                <w:rFonts w:ascii="Calibri" w:hAnsi="Calibri"/>
                <w:color w:val="000000"/>
                <w:sz w:val="22"/>
                <w:szCs w:val="22"/>
              </w:rPr>
              <w:t>)</w:t>
            </w:r>
            <w:r w:rsidR="0016148B">
              <w:rPr>
                <w:rFonts w:ascii="Calibri" w:hAnsi="Calibri"/>
                <w:color w:val="000000"/>
                <w:sz w:val="22"/>
                <w:szCs w:val="22"/>
              </w:rPr>
              <w:t xml:space="preserve"> </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91BB6DC" w14:textId="77777777"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A LCS</w:t>
            </w:r>
            <w:r w:rsidR="005D6C61">
              <w:rPr>
                <w:rFonts w:asciiTheme="minorHAnsi" w:hAnsiTheme="minorHAnsi"/>
                <w:color w:val="000000"/>
                <w:sz w:val="22"/>
                <w:szCs w:val="22"/>
              </w:rPr>
              <w:t xml:space="preserve"> </w:t>
            </w:r>
            <w:r w:rsidR="00786821">
              <w:rPr>
                <w:rFonts w:asciiTheme="minorHAnsi" w:hAnsiTheme="minorHAnsi"/>
                <w:color w:val="000000"/>
                <w:sz w:val="22"/>
                <w:szCs w:val="22"/>
              </w:rPr>
              <w:t>was</w:t>
            </w:r>
            <w:r w:rsidR="005D6C61">
              <w:rPr>
                <w:rFonts w:asciiTheme="minorHAnsi" w:hAnsiTheme="minorHAnsi"/>
                <w:color w:val="000000"/>
                <w:sz w:val="22"/>
                <w:szCs w:val="22"/>
              </w:rPr>
              <w:t xml:space="preserve"> </w:t>
            </w:r>
            <w:r w:rsidRPr="004574AD">
              <w:rPr>
                <w:rFonts w:asciiTheme="minorHAnsi" w:hAnsiTheme="minorHAnsi"/>
                <w:color w:val="000000"/>
                <w:sz w:val="22"/>
                <w:szCs w:val="22"/>
              </w:rPr>
              <w:t>prepar</w:t>
            </w:r>
            <w:r w:rsidR="00D3404A" w:rsidRPr="004574AD">
              <w:rPr>
                <w:rFonts w:asciiTheme="minorHAnsi" w:hAnsiTheme="minorHAnsi"/>
                <w:color w:val="000000"/>
                <w:sz w:val="22"/>
                <w:szCs w:val="22"/>
              </w:rPr>
              <w:t>ed with this analytical batch</w:t>
            </w:r>
            <w:r w:rsidRPr="004574AD">
              <w:rPr>
                <w:rFonts w:asciiTheme="minorHAnsi" w:hAnsiTheme="minorHAnsi"/>
                <w:color w:val="000000"/>
                <w:sz w:val="22"/>
                <w:szCs w:val="22"/>
              </w:rPr>
              <w:t xml:space="preserve">.  </w:t>
            </w:r>
            <w:r w:rsidR="006A3949" w:rsidRPr="0072157C">
              <w:rPr>
                <w:rFonts w:ascii="Calibri" w:hAnsi="Calibri"/>
                <w:color w:val="000000"/>
                <w:sz w:val="22"/>
                <w:szCs w:val="22"/>
              </w:rPr>
              <w:t xml:space="preserve">The percent recoveries of target analytes </w:t>
            </w:r>
            <w:r w:rsidR="006A3949">
              <w:rPr>
                <w:rFonts w:ascii="Calibri" w:hAnsi="Calibri"/>
                <w:color w:val="000000"/>
                <w:sz w:val="22"/>
                <w:szCs w:val="22"/>
              </w:rPr>
              <w:t>were</w:t>
            </w:r>
            <w:r w:rsidR="006A3949" w:rsidRPr="0072157C">
              <w:rPr>
                <w:rFonts w:ascii="Calibri" w:hAnsi="Calibri"/>
                <w:color w:val="000000"/>
                <w:sz w:val="22"/>
                <w:szCs w:val="22"/>
              </w:rPr>
              <w:t xml:space="preserve"> calculated to measure accuracy.</w:t>
            </w:r>
            <w:r w:rsidR="0016148B" w:rsidRPr="0072157C">
              <w:rPr>
                <w:rFonts w:ascii="Calibri" w:hAnsi="Calibri"/>
                <w:color w:val="000000"/>
                <w:sz w:val="22"/>
                <w:szCs w:val="22"/>
              </w:rPr>
              <w:t xml:space="preserve"> </w:t>
            </w:r>
          </w:p>
        </w:tc>
      </w:tr>
      <w:tr w:rsidR="0072157C" w:rsidRPr="004574AD" w14:paraId="45C741BB" w14:textId="77777777"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7D06483E" w14:textId="77777777"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14:paraId="750E6F0D" w14:textId="77777777" w:rsidR="0072157C" w:rsidRPr="004574AD" w:rsidRDefault="0072157C" w:rsidP="0072157C">
            <w:pPr>
              <w:rPr>
                <w:rFonts w:asciiTheme="minorHAnsi" w:hAnsiTheme="minorHAnsi"/>
                <w:color w:val="000000"/>
                <w:sz w:val="22"/>
                <w:szCs w:val="22"/>
              </w:rPr>
            </w:pPr>
          </w:p>
        </w:tc>
      </w:tr>
      <w:tr w:rsidR="0072157C" w:rsidRPr="004574AD" w14:paraId="559E9FC4" w14:textId="77777777"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8316E17" w14:textId="77777777" w:rsidR="00F472B2" w:rsidRPr="00EE7981" w:rsidRDefault="00EE7981" w:rsidP="00D61DAB">
            <w:pPr>
              <w:autoSpaceDE w:val="0"/>
              <w:autoSpaceDN w:val="0"/>
              <w:adjustRightInd w:val="0"/>
              <w:rPr>
                <w:rFonts w:asciiTheme="minorHAnsi" w:hAnsiTheme="minorHAnsi"/>
                <w:sz w:val="22"/>
                <w:szCs w:val="22"/>
              </w:rPr>
            </w:pPr>
            <w:r w:rsidRPr="00EE7981">
              <w:rPr>
                <w:rFonts w:asciiTheme="minorHAnsi" w:hAnsiTheme="minorHAnsi"/>
                <w:sz w:val="22"/>
                <w:szCs w:val="22"/>
              </w:rPr>
              <w:t>Recovery of 70-13</w:t>
            </w:r>
            <w:r w:rsidR="00D61DAB" w:rsidRPr="00EE7981">
              <w:rPr>
                <w:rFonts w:asciiTheme="minorHAnsi" w:hAnsiTheme="minorHAnsi"/>
                <w:sz w:val="22"/>
                <w:szCs w:val="22"/>
              </w:rPr>
              <w:t>0</w:t>
            </w:r>
            <w:r w:rsidR="00440854" w:rsidRPr="00EE7981">
              <w:rPr>
                <w:rFonts w:asciiTheme="minorHAnsi" w:hAnsiTheme="minorHAnsi"/>
                <w:sz w:val="22"/>
                <w:szCs w:val="22"/>
              </w:rPr>
              <w:t xml:space="preserve">% </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922F2" w14:textId="77777777" w:rsidR="0072157C" w:rsidRPr="00EE7981" w:rsidRDefault="000D2E02" w:rsidP="000D2E02">
            <w:pPr>
              <w:rPr>
                <w:rFonts w:asciiTheme="minorHAnsi" w:hAnsiTheme="minorHAnsi"/>
                <w:color w:val="000000"/>
                <w:sz w:val="22"/>
                <w:szCs w:val="22"/>
              </w:rPr>
            </w:pPr>
            <w:r>
              <w:rPr>
                <w:rFonts w:asciiTheme="minorHAnsi" w:hAnsiTheme="minorHAnsi"/>
                <w:color w:val="000000"/>
                <w:sz w:val="22"/>
                <w:szCs w:val="22"/>
              </w:rPr>
              <w:t>Eighteen</w:t>
            </w:r>
            <w:r w:rsidR="0072157C" w:rsidRPr="00EE7981">
              <w:rPr>
                <w:rFonts w:asciiTheme="minorHAnsi" w:hAnsiTheme="minorHAnsi"/>
                <w:color w:val="000000"/>
                <w:sz w:val="22"/>
                <w:szCs w:val="22"/>
              </w:rPr>
              <w:t xml:space="preserve"> exceedence</w:t>
            </w:r>
            <w:r>
              <w:rPr>
                <w:rFonts w:asciiTheme="minorHAnsi" w:hAnsiTheme="minorHAnsi"/>
                <w:color w:val="000000"/>
                <w:sz w:val="22"/>
                <w:szCs w:val="22"/>
              </w:rPr>
              <w:t>s</w:t>
            </w:r>
            <w:r w:rsidR="0072157C" w:rsidRPr="00EE7981">
              <w:rPr>
                <w:rFonts w:asciiTheme="minorHAnsi" w:hAnsiTheme="minorHAnsi"/>
                <w:color w:val="000000"/>
                <w:sz w:val="22"/>
                <w:szCs w:val="22"/>
              </w:rPr>
              <w:t xml:space="preserve"> noted.</w:t>
            </w:r>
          </w:p>
        </w:tc>
      </w:tr>
      <w:tr w:rsidR="0072157C" w:rsidRPr="004574AD" w14:paraId="5F5D1089" w14:textId="77777777"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4163F3CD" w14:textId="77777777" w:rsidR="0072157C" w:rsidRPr="00EE7981" w:rsidRDefault="0072157C"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28CD1E5" w14:textId="77777777" w:rsidR="0072157C" w:rsidRPr="00664FA6" w:rsidRDefault="001D683F" w:rsidP="00A9006C">
            <w:pPr>
              <w:autoSpaceDE w:val="0"/>
              <w:autoSpaceDN w:val="0"/>
              <w:adjustRightInd w:val="0"/>
              <w:rPr>
                <w:rFonts w:asciiTheme="minorHAnsi" w:hAnsiTheme="minorHAnsi" w:cs="Arial"/>
                <w:sz w:val="22"/>
                <w:szCs w:val="22"/>
              </w:rPr>
            </w:pPr>
            <w:r w:rsidRPr="00664FA6">
              <w:rPr>
                <w:rFonts w:asciiTheme="minorHAnsi" w:hAnsiTheme="minorHAnsi"/>
                <w:color w:val="000000"/>
                <w:sz w:val="22"/>
                <w:szCs w:val="22"/>
              </w:rPr>
              <w:t>Comments:</w:t>
            </w:r>
            <w:r w:rsidR="00AA126C" w:rsidRPr="00664FA6">
              <w:rPr>
                <w:rFonts w:asciiTheme="minorHAnsi" w:hAnsiTheme="minorHAnsi"/>
                <w:color w:val="000000"/>
                <w:sz w:val="22"/>
                <w:szCs w:val="22"/>
              </w:rPr>
              <w:t xml:space="preserve"> </w:t>
            </w:r>
            <w:r w:rsidR="000D2E02" w:rsidRPr="00A9006C">
              <w:rPr>
                <w:rFonts w:asciiTheme="minorHAnsi" w:hAnsiTheme="minorHAnsi" w:cs="Arial"/>
                <w:sz w:val="22"/>
                <w:szCs w:val="22"/>
              </w:rPr>
              <w:t>There were 18 exceedences for LCS recovery.  Results were verified by reanalysis on another instrument.  It was determined that the</w:t>
            </w:r>
            <w:r w:rsidR="00A9006C" w:rsidRPr="00A9006C">
              <w:rPr>
                <w:rFonts w:asciiTheme="minorHAnsi" w:hAnsiTheme="minorHAnsi" w:cs="Arial"/>
                <w:sz w:val="22"/>
                <w:szCs w:val="22"/>
              </w:rPr>
              <w:t xml:space="preserve"> LCS standard vial used to spike this batch had a low volume remaining.  The next batch spiked with a different vial passed all MQO criteria.  No further action was taken.</w:t>
            </w:r>
          </w:p>
        </w:tc>
      </w:tr>
      <w:tr w:rsidR="005E6C8F" w:rsidRPr="004574AD" w14:paraId="528D9F7B" w14:textId="77777777"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10504984" w14:textId="77777777" w:rsidR="005E6C8F" w:rsidRPr="004574AD" w:rsidRDefault="005E6C8F"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shd w:val="clear" w:color="auto" w:fill="auto"/>
            <w:noWrap/>
            <w:hideMark/>
          </w:tcPr>
          <w:p w14:paraId="7320F616" w14:textId="77777777" w:rsidR="005E6C8F" w:rsidRPr="004574AD" w:rsidRDefault="005E6C8F" w:rsidP="0072157C">
            <w:pPr>
              <w:rPr>
                <w:rFonts w:asciiTheme="minorHAnsi" w:hAnsiTheme="minorHAnsi"/>
                <w:color w:val="000000"/>
                <w:sz w:val="22"/>
                <w:szCs w:val="22"/>
              </w:rPr>
            </w:pPr>
          </w:p>
        </w:tc>
      </w:tr>
      <w:tr w:rsidR="0072157C" w:rsidRPr="004574AD" w14:paraId="677DD194" w14:textId="77777777"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1E2C0455" w14:textId="77777777"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14:paraId="19AEF1C5" w14:textId="77777777" w:rsidR="0072157C" w:rsidRPr="004574AD" w:rsidRDefault="0072157C" w:rsidP="0072157C">
            <w:pPr>
              <w:rPr>
                <w:rFonts w:asciiTheme="minorHAnsi" w:hAnsiTheme="minorHAnsi"/>
                <w:color w:val="000000"/>
                <w:sz w:val="22"/>
                <w:szCs w:val="22"/>
              </w:rPr>
            </w:pPr>
          </w:p>
        </w:tc>
      </w:tr>
      <w:tr w:rsidR="00AC5D69" w:rsidRPr="004574AD" w14:paraId="425BDDAC" w14:textId="77777777" w:rsidTr="0049544B">
        <w:trPr>
          <w:gridAfter w:val="1"/>
          <w:wAfter w:w="6421" w:type="dxa"/>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14:paraId="60DE11C0" w14:textId="77777777" w:rsidR="00AC5D69" w:rsidRDefault="00AC5D69" w:rsidP="00010DB6">
            <w:pPr>
              <w:rPr>
                <w:rFonts w:asciiTheme="minorHAnsi" w:hAnsiTheme="minorHAnsi"/>
                <w:color w:val="000000"/>
                <w:sz w:val="22"/>
                <w:szCs w:val="22"/>
              </w:rPr>
            </w:pPr>
          </w:p>
        </w:tc>
      </w:tr>
      <w:tr w:rsidR="00386A01" w:rsidRPr="004574AD" w14:paraId="7E3AA0C7" w14:textId="77777777" w:rsidTr="0049544B">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14:paraId="5953F10A" w14:textId="77777777"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Recovery</w:t>
            </w:r>
          </w:p>
        </w:tc>
        <w:tc>
          <w:tcPr>
            <w:tcW w:w="6421" w:type="dxa"/>
            <w:tcBorders>
              <w:top w:val="single" w:sz="4" w:space="0" w:color="auto"/>
              <w:left w:val="single" w:sz="4" w:space="0" w:color="auto"/>
              <w:bottom w:val="single" w:sz="4" w:space="0" w:color="auto"/>
              <w:right w:val="single" w:sz="4" w:space="0" w:color="auto"/>
            </w:tcBorders>
            <w:shd w:val="clear" w:color="auto" w:fill="auto"/>
          </w:tcPr>
          <w:p w14:paraId="0452F982" w14:textId="77777777"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compounds were added prior to extraction.  The surrogate recoveries are calculated to measure extraction efficiency.</w:t>
            </w:r>
          </w:p>
        </w:tc>
      </w:tr>
      <w:tr w:rsidR="00386A01" w:rsidRPr="004574AD" w14:paraId="79F5B613" w14:textId="77777777"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A36E71C" w14:textId="77777777" w:rsidR="00386A01" w:rsidRPr="0072157C" w:rsidRDefault="00386A01" w:rsidP="006F605E">
            <w:pPr>
              <w:rPr>
                <w:rFonts w:ascii="Calibri" w:hAnsi="Calibri"/>
                <w:color w:val="000000"/>
                <w:sz w:val="22"/>
                <w:szCs w:val="22"/>
              </w:rPr>
            </w:pPr>
            <w:r>
              <w:rPr>
                <w:rFonts w:asciiTheme="minorHAnsi" w:hAnsiTheme="minorHAnsi"/>
                <w:sz w:val="22"/>
                <w:szCs w:val="22"/>
              </w:rPr>
              <w:t>Recovery of 40-120</w:t>
            </w:r>
            <w:r w:rsidRPr="00440854">
              <w:rPr>
                <w:rFonts w:asciiTheme="minorHAnsi" w:hAnsiTheme="minorHAnsi"/>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14:paraId="174CD78B" w14:textId="77777777" w:rsidR="00386A01" w:rsidRPr="00361737" w:rsidRDefault="000D2E02" w:rsidP="003839BE">
            <w:pPr>
              <w:rPr>
                <w:rFonts w:asciiTheme="minorHAnsi" w:hAnsiTheme="minorHAnsi"/>
                <w:color w:val="000000"/>
                <w:sz w:val="22"/>
                <w:szCs w:val="22"/>
              </w:rPr>
            </w:pPr>
            <w:r>
              <w:rPr>
                <w:rFonts w:asciiTheme="minorHAnsi" w:hAnsiTheme="minorHAnsi"/>
                <w:color w:val="000000"/>
                <w:sz w:val="22"/>
                <w:szCs w:val="22"/>
              </w:rPr>
              <w:t>Two</w:t>
            </w:r>
            <w:r w:rsidR="00DF0F61">
              <w:rPr>
                <w:rFonts w:asciiTheme="minorHAnsi" w:hAnsiTheme="minorHAnsi"/>
                <w:color w:val="000000"/>
                <w:sz w:val="22"/>
                <w:szCs w:val="22"/>
              </w:rPr>
              <w:t xml:space="preserve"> exceedence</w:t>
            </w:r>
            <w:r w:rsidR="003839BE">
              <w:rPr>
                <w:rFonts w:asciiTheme="minorHAnsi" w:hAnsiTheme="minorHAnsi"/>
                <w:color w:val="000000"/>
                <w:sz w:val="22"/>
                <w:szCs w:val="22"/>
              </w:rPr>
              <w:t>s</w:t>
            </w:r>
            <w:r w:rsidR="00386A01" w:rsidRPr="00361737">
              <w:rPr>
                <w:rFonts w:asciiTheme="minorHAnsi" w:hAnsiTheme="minorHAnsi"/>
                <w:color w:val="000000"/>
                <w:sz w:val="22"/>
                <w:szCs w:val="22"/>
              </w:rPr>
              <w:t xml:space="preserve"> noted.</w:t>
            </w:r>
          </w:p>
        </w:tc>
      </w:tr>
      <w:tr w:rsidR="00386A01" w:rsidRPr="004574AD" w14:paraId="60E38151" w14:textId="77777777" w:rsidTr="0049544B">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14:paraId="6256FB26" w14:textId="77777777" w:rsidR="00386A01" w:rsidRDefault="00386A01" w:rsidP="00010DB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14:paraId="3DEDD192" w14:textId="77777777" w:rsidR="000D2E02" w:rsidRPr="000D2E02" w:rsidRDefault="00386A01" w:rsidP="000D2E02">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DF0F61">
              <w:rPr>
                <w:rFonts w:asciiTheme="minorHAnsi" w:hAnsiTheme="minorHAnsi"/>
                <w:color w:val="000000"/>
                <w:sz w:val="22"/>
                <w:szCs w:val="22"/>
              </w:rPr>
              <w:t xml:space="preserve">: </w:t>
            </w:r>
            <w:r w:rsidR="000D2E02" w:rsidRPr="000D2E02">
              <w:rPr>
                <w:rFonts w:asciiTheme="minorHAnsi" w:hAnsiTheme="minorHAnsi" w:cs="Arial"/>
                <w:sz w:val="22"/>
                <w:szCs w:val="22"/>
              </w:rPr>
              <w:t>Surrogate recoveries for 5B(H)-Cholane were high in the NSC and in the CO, at 130% and 126% respectively.</w:t>
            </w:r>
            <w:r w:rsidR="000D2E02">
              <w:rPr>
                <w:rFonts w:asciiTheme="minorHAnsi" w:hAnsiTheme="minorHAnsi" w:cs="Arial"/>
                <w:sz w:val="22"/>
                <w:szCs w:val="22"/>
              </w:rPr>
              <w:t xml:space="preserve">  </w:t>
            </w:r>
            <w:r w:rsidR="000D2E02" w:rsidRPr="000D2E02">
              <w:rPr>
                <w:rFonts w:asciiTheme="minorHAnsi" w:hAnsiTheme="minorHAnsi" w:cs="Arial"/>
                <w:sz w:val="22"/>
                <w:szCs w:val="22"/>
              </w:rPr>
              <w:t>Reanalysis on another</w:t>
            </w:r>
            <w:r w:rsidR="000D2E02">
              <w:rPr>
                <w:rFonts w:asciiTheme="minorHAnsi" w:hAnsiTheme="minorHAnsi" w:cs="Arial"/>
                <w:sz w:val="22"/>
                <w:szCs w:val="22"/>
              </w:rPr>
              <w:t xml:space="preserve"> </w:t>
            </w:r>
            <w:r w:rsidR="000D2E02" w:rsidRPr="000D2E02">
              <w:rPr>
                <w:rFonts w:asciiTheme="minorHAnsi" w:hAnsiTheme="minorHAnsi" w:cs="Arial"/>
                <w:sz w:val="22"/>
                <w:szCs w:val="22"/>
              </w:rPr>
              <w:t xml:space="preserve">instrument confirmed the results. </w:t>
            </w:r>
            <w:r w:rsidR="000D2E02">
              <w:rPr>
                <w:rFonts w:asciiTheme="minorHAnsi" w:hAnsiTheme="minorHAnsi" w:cs="Arial"/>
                <w:sz w:val="22"/>
                <w:szCs w:val="22"/>
              </w:rPr>
              <w:t xml:space="preserve"> </w:t>
            </w:r>
            <w:r w:rsidR="000D2E02" w:rsidRPr="000D2E02">
              <w:rPr>
                <w:rFonts w:asciiTheme="minorHAnsi" w:hAnsiTheme="minorHAnsi" w:cs="Arial"/>
                <w:sz w:val="22"/>
                <w:szCs w:val="22"/>
              </w:rPr>
              <w:t xml:space="preserve">Due to this </w:t>
            </w:r>
            <w:r w:rsidR="00955029" w:rsidRPr="000D2E02">
              <w:rPr>
                <w:rFonts w:asciiTheme="minorHAnsi" w:hAnsiTheme="minorHAnsi" w:cs="Arial"/>
                <w:sz w:val="22"/>
                <w:szCs w:val="22"/>
              </w:rPr>
              <w:t>anomaly</w:t>
            </w:r>
            <w:r w:rsidR="000D2E02" w:rsidRPr="000D2E02">
              <w:rPr>
                <w:rFonts w:asciiTheme="minorHAnsi" w:hAnsiTheme="minorHAnsi" w:cs="Arial"/>
                <w:sz w:val="22"/>
                <w:szCs w:val="22"/>
              </w:rPr>
              <w:t>, the 5B(H)-Cholane standard vial that was used to spike this batch was</w:t>
            </w:r>
          </w:p>
          <w:p w14:paraId="678DB60A" w14:textId="77777777" w:rsidR="000D2E02" w:rsidRPr="000D2E02" w:rsidRDefault="000D2E02" w:rsidP="000D2E02">
            <w:pPr>
              <w:autoSpaceDE w:val="0"/>
              <w:autoSpaceDN w:val="0"/>
              <w:adjustRightInd w:val="0"/>
              <w:rPr>
                <w:rFonts w:asciiTheme="minorHAnsi" w:hAnsiTheme="minorHAnsi" w:cs="Arial"/>
                <w:sz w:val="22"/>
                <w:szCs w:val="22"/>
              </w:rPr>
            </w:pPr>
            <w:r w:rsidRPr="000D2E02">
              <w:rPr>
                <w:rFonts w:asciiTheme="minorHAnsi" w:hAnsiTheme="minorHAnsi" w:cs="Arial"/>
                <w:sz w:val="22"/>
                <w:szCs w:val="22"/>
              </w:rPr>
              <w:t>inspected, and was determined to have a low volume remaining. Recoveries of all other surrogates, for which a different spiking</w:t>
            </w:r>
          </w:p>
          <w:p w14:paraId="428D7BF8" w14:textId="77777777" w:rsidR="00DF0F61" w:rsidRPr="000D2E02" w:rsidRDefault="000D2E02" w:rsidP="000D2E02">
            <w:pPr>
              <w:autoSpaceDE w:val="0"/>
              <w:autoSpaceDN w:val="0"/>
              <w:adjustRightInd w:val="0"/>
              <w:rPr>
                <w:rFonts w:asciiTheme="minorHAnsi" w:hAnsiTheme="minorHAnsi" w:cs="Arial"/>
                <w:sz w:val="22"/>
                <w:szCs w:val="22"/>
              </w:rPr>
            </w:pPr>
            <w:r w:rsidRPr="000D2E02">
              <w:rPr>
                <w:rFonts w:asciiTheme="minorHAnsi" w:hAnsiTheme="minorHAnsi" w:cs="Arial"/>
                <w:sz w:val="22"/>
                <w:szCs w:val="22"/>
              </w:rPr>
              <w:t xml:space="preserve">standard is utilized, were acceptable. </w:t>
            </w:r>
            <w:r>
              <w:rPr>
                <w:rFonts w:asciiTheme="minorHAnsi" w:hAnsiTheme="minorHAnsi" w:cs="Arial"/>
                <w:sz w:val="22"/>
                <w:szCs w:val="22"/>
              </w:rPr>
              <w:t xml:space="preserve"> </w:t>
            </w:r>
            <w:r w:rsidRPr="000D2E02">
              <w:rPr>
                <w:rFonts w:asciiTheme="minorHAnsi" w:hAnsiTheme="minorHAnsi" w:cs="Arial"/>
                <w:sz w:val="22"/>
                <w:szCs w:val="22"/>
              </w:rPr>
              <w:t>The NSC and CO are not surrogate corrected, so there was no impact on data quality.</w:t>
            </w:r>
          </w:p>
          <w:p w14:paraId="48D9A6DE" w14:textId="77777777" w:rsidR="00386A01" w:rsidRPr="00361737" w:rsidRDefault="00386A01" w:rsidP="00F70EC6">
            <w:pPr>
              <w:rPr>
                <w:rFonts w:asciiTheme="minorHAnsi" w:hAnsiTheme="minorHAnsi"/>
                <w:color w:val="000000"/>
                <w:sz w:val="22"/>
                <w:szCs w:val="22"/>
              </w:rPr>
            </w:pPr>
          </w:p>
        </w:tc>
      </w:tr>
      <w:tr w:rsidR="006F605E" w:rsidRPr="004574AD" w14:paraId="43461A69" w14:textId="77777777" w:rsidTr="0049544B">
        <w:trPr>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14:paraId="12E4E522" w14:textId="77777777" w:rsidR="006F605E" w:rsidRDefault="006F605E" w:rsidP="00010DB6">
            <w:pPr>
              <w:rPr>
                <w:rFonts w:asciiTheme="minorHAnsi" w:hAnsiTheme="minorHAnsi"/>
                <w:color w:val="000000"/>
                <w:sz w:val="22"/>
                <w:szCs w:val="22"/>
              </w:rPr>
            </w:pPr>
          </w:p>
        </w:tc>
        <w:tc>
          <w:tcPr>
            <w:tcW w:w="6421" w:type="dxa"/>
          </w:tcPr>
          <w:p w14:paraId="7237019F" w14:textId="77777777" w:rsidR="006F605E" w:rsidRPr="004574AD" w:rsidRDefault="006F605E" w:rsidP="006F605E">
            <w:pPr>
              <w:rPr>
                <w:rFonts w:asciiTheme="minorHAnsi" w:hAnsiTheme="minorHAnsi"/>
                <w:color w:val="000000"/>
                <w:sz w:val="22"/>
                <w:szCs w:val="22"/>
              </w:rPr>
            </w:pPr>
          </w:p>
        </w:tc>
      </w:tr>
      <w:tr w:rsidR="006F605E" w:rsidRPr="004574AD" w14:paraId="4836CF6E" w14:textId="77777777" w:rsidTr="0049544B">
        <w:trPr>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14:paraId="73700C7A" w14:textId="77777777" w:rsidR="006F605E" w:rsidRDefault="006F605E" w:rsidP="00010DB6">
            <w:pPr>
              <w:rPr>
                <w:rFonts w:asciiTheme="minorHAnsi" w:hAnsiTheme="minorHAnsi"/>
                <w:color w:val="000000"/>
                <w:sz w:val="22"/>
                <w:szCs w:val="22"/>
              </w:rPr>
            </w:pPr>
            <w:r>
              <w:rPr>
                <w:rFonts w:asciiTheme="minorHAnsi" w:hAnsiTheme="minorHAnsi"/>
                <w:color w:val="000000"/>
                <w:sz w:val="22"/>
                <w:szCs w:val="22"/>
              </w:rPr>
              <w:t>Sample Duplicate (QADUP)</w:t>
            </w:r>
          </w:p>
        </w:tc>
        <w:tc>
          <w:tcPr>
            <w:tcW w:w="6421" w:type="dxa"/>
            <w:tcBorders>
              <w:top w:val="single" w:sz="4" w:space="0" w:color="auto"/>
              <w:left w:val="single" w:sz="4" w:space="0" w:color="auto"/>
              <w:bottom w:val="single" w:sz="4" w:space="0" w:color="auto"/>
              <w:right w:val="single" w:sz="4" w:space="0" w:color="auto"/>
            </w:tcBorders>
            <w:shd w:val="clear" w:color="auto" w:fill="auto"/>
          </w:tcPr>
          <w:p w14:paraId="2C9B9876" w14:textId="77777777" w:rsidR="006F605E" w:rsidRDefault="006F605E" w:rsidP="00010DB6">
            <w:pPr>
              <w:rPr>
                <w:rFonts w:asciiTheme="minorHAnsi" w:hAnsiTheme="minorHAnsi"/>
                <w:color w:val="000000"/>
                <w:sz w:val="22"/>
                <w:szCs w:val="22"/>
              </w:rPr>
            </w:pPr>
            <w:r>
              <w:rPr>
                <w:rFonts w:asciiTheme="minorHAnsi" w:hAnsiTheme="minorHAnsi"/>
                <w:color w:val="000000"/>
                <w:sz w:val="22"/>
                <w:szCs w:val="22"/>
              </w:rPr>
              <w:t>A QADUP was</w:t>
            </w:r>
            <w:r w:rsidRPr="004574AD">
              <w:rPr>
                <w:rFonts w:asciiTheme="minorHAnsi" w:hAnsiTheme="minorHAnsi"/>
                <w:color w:val="000000"/>
                <w:sz w:val="22"/>
                <w:szCs w:val="22"/>
              </w:rPr>
              <w:t xml:space="preserve"> prepared with this analytical batch.  </w:t>
            </w:r>
            <w:r>
              <w:rPr>
                <w:rFonts w:asciiTheme="minorHAnsi" w:hAnsiTheme="minorHAnsi"/>
                <w:color w:val="000000"/>
                <w:sz w:val="22"/>
                <w:szCs w:val="22"/>
              </w:rPr>
              <w:t>The RPD</w:t>
            </w:r>
            <w:r w:rsidRPr="004574AD">
              <w:rPr>
                <w:rFonts w:asciiTheme="minorHAnsi" w:hAnsiTheme="minorHAnsi"/>
                <w:color w:val="000000"/>
                <w:sz w:val="22"/>
                <w:szCs w:val="22"/>
              </w:rPr>
              <w:t xml:space="preserve"> of target analytes were calculated to measure data quality in terms of accuracy</w:t>
            </w:r>
            <w:r>
              <w:rPr>
                <w:rFonts w:asciiTheme="minorHAnsi" w:hAnsiTheme="minorHAnsi"/>
                <w:color w:val="000000"/>
                <w:sz w:val="22"/>
                <w:szCs w:val="22"/>
              </w:rPr>
              <w:t>.</w:t>
            </w:r>
          </w:p>
        </w:tc>
        <w:tc>
          <w:tcPr>
            <w:tcW w:w="6421" w:type="dxa"/>
            <w:tcBorders>
              <w:left w:val="single" w:sz="4" w:space="0" w:color="auto"/>
            </w:tcBorders>
          </w:tcPr>
          <w:p w14:paraId="6834AF52" w14:textId="77777777" w:rsidR="006F605E" w:rsidRPr="004574AD" w:rsidRDefault="006F605E" w:rsidP="006F605E">
            <w:pPr>
              <w:rPr>
                <w:rFonts w:asciiTheme="minorHAnsi" w:hAnsiTheme="minorHAnsi"/>
                <w:color w:val="000000"/>
                <w:sz w:val="22"/>
                <w:szCs w:val="22"/>
              </w:rPr>
            </w:pPr>
          </w:p>
        </w:tc>
      </w:tr>
      <w:tr w:rsidR="00521EA2" w:rsidRPr="004574AD" w14:paraId="6710A646" w14:textId="77777777" w:rsidTr="0049544B">
        <w:trPr>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9C0855A" w14:textId="77777777" w:rsidR="00521EA2" w:rsidRDefault="00521EA2" w:rsidP="00010DB6">
            <w:pPr>
              <w:rPr>
                <w:rFonts w:asciiTheme="minorHAnsi" w:hAnsiTheme="minorHAnsi"/>
                <w:color w:val="000000"/>
                <w:sz w:val="22"/>
                <w:szCs w:val="22"/>
              </w:rPr>
            </w:pPr>
            <w:r>
              <w:rPr>
                <w:rFonts w:asciiTheme="minorHAnsi" w:hAnsiTheme="minorHAnsi"/>
                <w:sz w:val="22"/>
                <w:szCs w:val="22"/>
              </w:rPr>
              <w:t>Relative Percent Difference (RPD) &lt; 30</w:t>
            </w:r>
            <w:r w:rsidRPr="00873086">
              <w:rPr>
                <w:rFonts w:asciiTheme="minorHAnsi" w:hAnsiTheme="minorHAnsi"/>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14:paraId="69C8B817" w14:textId="77777777" w:rsidR="00521EA2" w:rsidRPr="00361737" w:rsidRDefault="00C46E22" w:rsidP="00C51832">
            <w:pPr>
              <w:rPr>
                <w:rFonts w:asciiTheme="minorHAnsi" w:hAnsiTheme="minorHAnsi"/>
                <w:color w:val="000000"/>
                <w:sz w:val="22"/>
                <w:szCs w:val="22"/>
              </w:rPr>
            </w:pPr>
            <w:r>
              <w:rPr>
                <w:rFonts w:asciiTheme="minorHAnsi" w:hAnsiTheme="minorHAnsi"/>
                <w:color w:val="000000"/>
                <w:sz w:val="22"/>
                <w:szCs w:val="22"/>
              </w:rPr>
              <w:t>No</w:t>
            </w:r>
            <w:r w:rsidR="00F70EC6">
              <w:rPr>
                <w:rFonts w:asciiTheme="minorHAnsi" w:hAnsiTheme="minorHAnsi"/>
                <w:color w:val="000000"/>
                <w:sz w:val="22"/>
                <w:szCs w:val="22"/>
              </w:rPr>
              <w:t xml:space="preserve"> exceedence</w:t>
            </w:r>
            <w:r>
              <w:rPr>
                <w:rFonts w:asciiTheme="minorHAnsi" w:hAnsiTheme="minorHAnsi"/>
                <w:color w:val="000000"/>
                <w:sz w:val="22"/>
                <w:szCs w:val="22"/>
              </w:rPr>
              <w:t>s</w:t>
            </w:r>
            <w:r w:rsidR="00521EA2" w:rsidRPr="00361737">
              <w:rPr>
                <w:rFonts w:asciiTheme="minorHAnsi" w:hAnsiTheme="minorHAnsi"/>
                <w:color w:val="000000"/>
                <w:sz w:val="22"/>
                <w:szCs w:val="22"/>
              </w:rPr>
              <w:t xml:space="preserve"> noted.</w:t>
            </w:r>
          </w:p>
        </w:tc>
        <w:tc>
          <w:tcPr>
            <w:tcW w:w="6421" w:type="dxa"/>
            <w:tcBorders>
              <w:left w:val="single" w:sz="4" w:space="0" w:color="auto"/>
            </w:tcBorders>
          </w:tcPr>
          <w:p w14:paraId="544B47DC" w14:textId="77777777" w:rsidR="00521EA2" w:rsidRPr="004574AD" w:rsidRDefault="00521EA2" w:rsidP="006F605E">
            <w:pPr>
              <w:rPr>
                <w:rFonts w:asciiTheme="minorHAnsi" w:hAnsiTheme="minorHAnsi"/>
                <w:color w:val="000000"/>
                <w:sz w:val="22"/>
                <w:szCs w:val="22"/>
              </w:rPr>
            </w:pPr>
          </w:p>
        </w:tc>
      </w:tr>
      <w:tr w:rsidR="00521EA2" w:rsidRPr="004574AD" w14:paraId="7FA196D5" w14:textId="77777777" w:rsidTr="0049544B">
        <w:trPr>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14:paraId="04C7C617" w14:textId="77777777" w:rsidR="00521EA2" w:rsidRDefault="00521EA2" w:rsidP="00010DB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14:paraId="7F072117" w14:textId="77777777" w:rsidR="00521EA2" w:rsidRPr="00F70EC6" w:rsidRDefault="00521EA2" w:rsidP="00C46E22">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sidR="00C46E22">
              <w:rPr>
                <w:rFonts w:asciiTheme="minorHAnsi" w:hAnsiTheme="minorHAnsi"/>
                <w:color w:val="000000"/>
                <w:sz w:val="22"/>
                <w:szCs w:val="22"/>
              </w:rPr>
              <w:t>N</w:t>
            </w:r>
            <w:r w:rsidR="00C46E22">
              <w:rPr>
                <w:rFonts w:asciiTheme="minorHAnsi" w:hAnsiTheme="minorHAnsi" w:cs="Arial"/>
                <w:sz w:val="22"/>
                <w:szCs w:val="22"/>
              </w:rPr>
              <w:t>one</w:t>
            </w:r>
            <w:r w:rsidR="003839BE" w:rsidRPr="003839BE">
              <w:rPr>
                <w:rFonts w:asciiTheme="minorHAnsi" w:hAnsiTheme="minorHAnsi" w:cs="Arial"/>
                <w:sz w:val="22"/>
                <w:szCs w:val="22"/>
              </w:rPr>
              <w:t>.</w:t>
            </w:r>
          </w:p>
        </w:tc>
        <w:tc>
          <w:tcPr>
            <w:tcW w:w="6421" w:type="dxa"/>
            <w:tcBorders>
              <w:left w:val="single" w:sz="4" w:space="0" w:color="auto"/>
            </w:tcBorders>
          </w:tcPr>
          <w:p w14:paraId="4F8D6D29" w14:textId="77777777" w:rsidR="00521EA2" w:rsidRPr="004574AD" w:rsidRDefault="00521EA2" w:rsidP="006F605E">
            <w:pPr>
              <w:rPr>
                <w:rFonts w:asciiTheme="minorHAnsi" w:hAnsiTheme="minorHAnsi"/>
                <w:color w:val="000000"/>
                <w:sz w:val="22"/>
                <w:szCs w:val="22"/>
              </w:rPr>
            </w:pPr>
          </w:p>
        </w:tc>
      </w:tr>
      <w:tr w:rsidR="00521EA2" w:rsidRPr="004574AD" w14:paraId="0EB184F3" w14:textId="77777777" w:rsidTr="0049544B">
        <w:trPr>
          <w:gridAfter w:val="1"/>
          <w:wAfter w:w="6421" w:type="dxa"/>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14:paraId="75245A85" w14:textId="77777777" w:rsidR="00521EA2" w:rsidRDefault="00521EA2" w:rsidP="00010DB6">
            <w:pPr>
              <w:rPr>
                <w:rFonts w:asciiTheme="minorHAnsi" w:hAnsiTheme="minorHAnsi"/>
                <w:color w:val="000000"/>
                <w:sz w:val="22"/>
                <w:szCs w:val="22"/>
              </w:rPr>
            </w:pPr>
          </w:p>
        </w:tc>
      </w:tr>
      <w:tr w:rsidR="00C46E22" w14:paraId="1F3F6579" w14:textId="77777777" w:rsidTr="0049544B">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14:paraId="4B460FA8" w14:textId="77777777" w:rsidR="00C46E22" w:rsidRDefault="00C46E22" w:rsidP="00623A03">
            <w:pPr>
              <w:rPr>
                <w:rFonts w:asciiTheme="minorHAnsi" w:hAnsiTheme="minorHAnsi"/>
                <w:color w:val="000000"/>
                <w:sz w:val="22"/>
                <w:szCs w:val="22"/>
              </w:rPr>
            </w:pPr>
            <w:r>
              <w:rPr>
                <w:rFonts w:asciiTheme="minorHAnsi" w:hAnsiTheme="minorHAnsi"/>
                <w:color w:val="000000"/>
                <w:sz w:val="22"/>
                <w:szCs w:val="22"/>
              </w:rPr>
              <w:lastRenderedPageBreak/>
              <w:t>Standard Reference Ma</w:t>
            </w:r>
            <w:r w:rsidR="00623A03">
              <w:rPr>
                <w:rFonts w:asciiTheme="minorHAnsi" w:hAnsiTheme="minorHAnsi"/>
                <w:color w:val="000000"/>
                <w:sz w:val="22"/>
                <w:szCs w:val="22"/>
              </w:rPr>
              <w:t>t</w:t>
            </w:r>
            <w:r>
              <w:rPr>
                <w:rFonts w:asciiTheme="minorHAnsi" w:hAnsiTheme="minorHAnsi"/>
                <w:color w:val="000000"/>
                <w:sz w:val="22"/>
                <w:szCs w:val="22"/>
              </w:rPr>
              <w:t>erial (SRM)</w:t>
            </w:r>
          </w:p>
        </w:tc>
        <w:tc>
          <w:tcPr>
            <w:tcW w:w="6421" w:type="dxa"/>
            <w:tcBorders>
              <w:top w:val="single" w:sz="4" w:space="0" w:color="auto"/>
              <w:left w:val="single" w:sz="4" w:space="0" w:color="auto"/>
              <w:bottom w:val="single" w:sz="4" w:space="0" w:color="auto"/>
              <w:right w:val="single" w:sz="4" w:space="0" w:color="auto"/>
            </w:tcBorders>
            <w:shd w:val="clear" w:color="auto" w:fill="auto"/>
          </w:tcPr>
          <w:p w14:paraId="59D36E68" w14:textId="77777777" w:rsidR="00C46E22" w:rsidRDefault="00623A03" w:rsidP="00623A03">
            <w:pPr>
              <w:rPr>
                <w:rFonts w:asciiTheme="minorHAnsi" w:hAnsiTheme="minorHAnsi"/>
                <w:color w:val="000000"/>
                <w:sz w:val="22"/>
                <w:szCs w:val="22"/>
              </w:rPr>
            </w:pPr>
            <w:r w:rsidRPr="00314CA8">
              <w:rPr>
                <w:rFonts w:asciiTheme="minorHAnsi" w:hAnsiTheme="minorHAnsi"/>
                <w:sz w:val="22"/>
                <w:szCs w:val="22"/>
              </w:rPr>
              <w:t>An SRM was prepared with this batch to assess accuracy of the analytical procedures.</w:t>
            </w:r>
          </w:p>
        </w:tc>
      </w:tr>
      <w:tr w:rsidR="00C46E22" w:rsidRPr="00361737" w14:paraId="2942CF4D" w14:textId="77777777"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2496B1" w14:textId="77777777" w:rsidR="00C46E22" w:rsidRDefault="00623A03" w:rsidP="000A35A6">
            <w:pPr>
              <w:rPr>
                <w:rFonts w:asciiTheme="minorHAnsi" w:hAnsiTheme="minorHAnsi"/>
                <w:color w:val="000000"/>
                <w:sz w:val="22"/>
                <w:szCs w:val="22"/>
              </w:rPr>
            </w:pPr>
            <w:r>
              <w:rPr>
                <w:rFonts w:asciiTheme="minorHAnsi" w:hAnsiTheme="minorHAnsi"/>
                <w:sz w:val="22"/>
                <w:szCs w:val="22"/>
              </w:rPr>
              <w:t>&lt;</w:t>
            </w:r>
            <w:r w:rsidRPr="00314CA8">
              <w:rPr>
                <w:rFonts w:asciiTheme="minorHAnsi" w:hAnsiTheme="minorHAnsi"/>
                <w:sz w:val="22"/>
                <w:szCs w:val="22"/>
              </w:rPr>
              <w:t xml:space="preserve"> 30 PD from target concentration and the 95% confidence level analyte concentration must be &gt; 5x the MDL. Concentration must be certified and &gt;5x the MDL for MQO to apply</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14:paraId="3CB5E5EF" w14:textId="77777777" w:rsidR="00C46E22" w:rsidRPr="00361737" w:rsidRDefault="00623A03" w:rsidP="00623A03">
            <w:pPr>
              <w:rPr>
                <w:rFonts w:asciiTheme="minorHAnsi" w:hAnsiTheme="minorHAnsi"/>
                <w:color w:val="000000"/>
                <w:sz w:val="22"/>
                <w:szCs w:val="22"/>
              </w:rPr>
            </w:pPr>
            <w:r>
              <w:rPr>
                <w:rFonts w:asciiTheme="minorHAnsi" w:hAnsiTheme="minorHAnsi"/>
                <w:color w:val="000000"/>
                <w:sz w:val="22"/>
                <w:szCs w:val="22"/>
              </w:rPr>
              <w:t>One</w:t>
            </w:r>
            <w:r w:rsidR="00C46E22">
              <w:rPr>
                <w:rFonts w:asciiTheme="minorHAnsi" w:hAnsiTheme="minorHAnsi"/>
                <w:color w:val="000000"/>
                <w:sz w:val="22"/>
                <w:szCs w:val="22"/>
              </w:rPr>
              <w:t xml:space="preserve"> exceedence</w:t>
            </w:r>
            <w:r w:rsidR="00C46E22" w:rsidRPr="00361737">
              <w:rPr>
                <w:rFonts w:asciiTheme="minorHAnsi" w:hAnsiTheme="minorHAnsi"/>
                <w:color w:val="000000"/>
                <w:sz w:val="22"/>
                <w:szCs w:val="22"/>
              </w:rPr>
              <w:t xml:space="preserve"> noted.</w:t>
            </w:r>
          </w:p>
        </w:tc>
      </w:tr>
      <w:tr w:rsidR="00C46E22" w:rsidRPr="00F70EC6" w14:paraId="4506A477" w14:textId="77777777" w:rsidTr="0049544B">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14:paraId="03178FC6" w14:textId="77777777" w:rsidR="00C46E22" w:rsidRDefault="00C46E22" w:rsidP="000A35A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14:paraId="39F34764" w14:textId="77777777" w:rsidR="00C46E22" w:rsidRPr="00F70EC6" w:rsidRDefault="00C46E22" w:rsidP="00623A03">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sidR="00623A03" w:rsidRPr="00623A03">
              <w:rPr>
                <w:rFonts w:asciiTheme="minorHAnsi" w:hAnsiTheme="minorHAnsi" w:cs="Arial"/>
                <w:sz w:val="22"/>
                <w:szCs w:val="22"/>
              </w:rPr>
              <w:t xml:space="preserve">Benzo(a)anthracene was recovered low in the SRM. Results were confirmed by reanalysis on another instrument. </w:t>
            </w:r>
            <w:r w:rsidR="00623A03">
              <w:rPr>
                <w:rFonts w:asciiTheme="minorHAnsi" w:hAnsiTheme="minorHAnsi" w:cs="Arial"/>
                <w:sz w:val="22"/>
                <w:szCs w:val="22"/>
              </w:rPr>
              <w:t xml:space="preserve"> </w:t>
            </w:r>
            <w:r w:rsidR="00623A03" w:rsidRPr="00623A03">
              <w:rPr>
                <w:rFonts w:asciiTheme="minorHAnsi" w:hAnsiTheme="minorHAnsi" w:cs="Arial"/>
                <w:sz w:val="22"/>
                <w:szCs w:val="22"/>
              </w:rPr>
              <w:t>Prep records and</w:t>
            </w:r>
            <w:r w:rsidR="00623A03">
              <w:rPr>
                <w:rFonts w:asciiTheme="minorHAnsi" w:hAnsiTheme="minorHAnsi" w:cs="Arial"/>
                <w:sz w:val="22"/>
                <w:szCs w:val="22"/>
              </w:rPr>
              <w:t xml:space="preserve"> </w:t>
            </w:r>
            <w:r w:rsidR="00623A03" w:rsidRPr="00623A03">
              <w:rPr>
                <w:rFonts w:asciiTheme="minorHAnsi" w:hAnsiTheme="minorHAnsi" w:cs="Arial"/>
                <w:sz w:val="22"/>
                <w:szCs w:val="22"/>
              </w:rPr>
              <w:t xml:space="preserve">integrations were verified. </w:t>
            </w:r>
            <w:r w:rsidR="00623A03">
              <w:rPr>
                <w:rFonts w:asciiTheme="minorHAnsi" w:hAnsiTheme="minorHAnsi" w:cs="Arial"/>
                <w:sz w:val="22"/>
                <w:szCs w:val="22"/>
              </w:rPr>
              <w:t xml:space="preserve"> </w:t>
            </w:r>
            <w:r w:rsidR="00623A03" w:rsidRPr="00623A03">
              <w:rPr>
                <w:rFonts w:asciiTheme="minorHAnsi" w:hAnsiTheme="minorHAnsi" w:cs="Arial"/>
                <w:sz w:val="22"/>
                <w:szCs w:val="22"/>
              </w:rPr>
              <w:t xml:space="preserve">Recoveries for this analyte were acceptable in all CCVs for this batch. </w:t>
            </w:r>
            <w:r w:rsidR="00623A03">
              <w:rPr>
                <w:rFonts w:asciiTheme="minorHAnsi" w:hAnsiTheme="minorHAnsi" w:cs="Arial"/>
                <w:sz w:val="22"/>
                <w:szCs w:val="22"/>
              </w:rPr>
              <w:t xml:space="preserve"> </w:t>
            </w:r>
            <w:r w:rsidR="00623A03" w:rsidRPr="00623A03">
              <w:rPr>
                <w:rFonts w:asciiTheme="minorHAnsi" w:hAnsiTheme="minorHAnsi" w:cs="Arial"/>
                <w:sz w:val="22"/>
                <w:szCs w:val="22"/>
              </w:rPr>
              <w:t>No further action was taken.</w:t>
            </w:r>
          </w:p>
        </w:tc>
      </w:tr>
      <w:tr w:rsidR="00C46E22" w:rsidRPr="004574AD" w14:paraId="0737BECD" w14:textId="77777777" w:rsidTr="0049544B">
        <w:trPr>
          <w:gridAfter w:val="1"/>
          <w:wAfter w:w="6421" w:type="dxa"/>
          <w:trHeight w:val="300"/>
        </w:trPr>
        <w:tc>
          <w:tcPr>
            <w:tcW w:w="3062" w:type="dxa"/>
            <w:tcBorders>
              <w:top w:val="single" w:sz="4" w:space="0" w:color="auto"/>
              <w:left w:val="dotted" w:sz="4" w:space="0" w:color="auto"/>
              <w:bottom w:val="dotted" w:sz="4" w:space="0" w:color="auto"/>
              <w:right w:val="dotted" w:sz="4" w:space="0" w:color="auto"/>
            </w:tcBorders>
            <w:shd w:val="clear" w:color="auto" w:fill="auto"/>
          </w:tcPr>
          <w:p w14:paraId="2AE0519B" w14:textId="77777777" w:rsidR="00C46E22" w:rsidRPr="004574AD" w:rsidRDefault="00C46E22" w:rsidP="0072157C">
            <w:pPr>
              <w:rPr>
                <w:rFonts w:asciiTheme="minorHAnsi" w:hAnsiTheme="minorHAnsi"/>
                <w:color w:val="000000"/>
                <w:sz w:val="22"/>
                <w:szCs w:val="22"/>
              </w:rPr>
            </w:pPr>
          </w:p>
        </w:tc>
        <w:tc>
          <w:tcPr>
            <w:tcW w:w="6421" w:type="dxa"/>
            <w:tcBorders>
              <w:top w:val="single" w:sz="4" w:space="0" w:color="auto"/>
              <w:left w:val="dotted" w:sz="4" w:space="0" w:color="auto"/>
              <w:bottom w:val="dotted" w:sz="4" w:space="0" w:color="auto"/>
              <w:right w:val="dotted" w:sz="4" w:space="0" w:color="auto"/>
            </w:tcBorders>
            <w:shd w:val="clear" w:color="auto" w:fill="auto"/>
          </w:tcPr>
          <w:p w14:paraId="7AA7821E" w14:textId="77777777" w:rsidR="00C46E22" w:rsidRPr="004574AD" w:rsidRDefault="00C46E22" w:rsidP="005D6C61">
            <w:pPr>
              <w:autoSpaceDE w:val="0"/>
              <w:autoSpaceDN w:val="0"/>
              <w:adjustRightInd w:val="0"/>
              <w:rPr>
                <w:rFonts w:asciiTheme="minorHAnsi" w:hAnsiTheme="minorHAnsi"/>
                <w:sz w:val="22"/>
                <w:szCs w:val="22"/>
              </w:rPr>
            </w:pPr>
          </w:p>
        </w:tc>
      </w:tr>
      <w:tr w:rsidR="0049544B" w:rsidRPr="008556B6" w14:paraId="6847AA49" w14:textId="77777777" w:rsidTr="000A35A6">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14:paraId="009F625E" w14:textId="77777777" w:rsidR="0049544B" w:rsidRPr="0096102E" w:rsidRDefault="0049544B" w:rsidP="000A35A6">
            <w:pPr>
              <w:rPr>
                <w:rFonts w:asciiTheme="minorHAnsi" w:hAnsiTheme="minorHAnsi"/>
                <w:color w:val="000000"/>
                <w:sz w:val="22"/>
                <w:szCs w:val="22"/>
              </w:rPr>
            </w:pPr>
            <w:r w:rsidRPr="0096102E">
              <w:rPr>
                <w:rFonts w:asciiTheme="minorHAnsi" w:hAnsiTheme="minorHAnsi"/>
                <w:color w:val="000000"/>
                <w:sz w:val="22"/>
                <w:szCs w:val="22"/>
              </w:rPr>
              <w:t>North Slope Crude (NSC)</w:t>
            </w:r>
          </w:p>
        </w:tc>
        <w:tc>
          <w:tcPr>
            <w:tcW w:w="6421" w:type="dxa"/>
            <w:tcBorders>
              <w:top w:val="single" w:sz="4" w:space="0" w:color="auto"/>
              <w:left w:val="single" w:sz="4" w:space="0" w:color="auto"/>
              <w:bottom w:val="single" w:sz="4" w:space="0" w:color="auto"/>
              <w:right w:val="single" w:sz="4" w:space="0" w:color="auto"/>
            </w:tcBorders>
            <w:shd w:val="clear" w:color="auto" w:fill="auto"/>
          </w:tcPr>
          <w:p w14:paraId="7D8D63D8" w14:textId="77777777" w:rsidR="00A9006C" w:rsidRDefault="0049544B" w:rsidP="000A35A6">
            <w:pPr>
              <w:rPr>
                <w:rFonts w:asciiTheme="minorHAnsi" w:hAnsiTheme="minorHAnsi"/>
                <w:sz w:val="22"/>
                <w:szCs w:val="22"/>
              </w:rPr>
            </w:pPr>
            <w:r w:rsidRPr="008556B6">
              <w:rPr>
                <w:rFonts w:asciiTheme="minorHAnsi" w:hAnsiTheme="minorHAnsi"/>
                <w:sz w:val="22"/>
                <w:szCs w:val="22"/>
              </w:rPr>
              <w:t>A NSC Reference Oil was prepared with this batch to evaluate the instrumental accuracy and also provide petroleum pattern information, aiding in the qualitative identification of target analytes.</w:t>
            </w:r>
          </w:p>
          <w:p w14:paraId="343C6269" w14:textId="77777777" w:rsidR="00A9006C" w:rsidRDefault="00A9006C" w:rsidP="000A35A6">
            <w:pPr>
              <w:rPr>
                <w:rFonts w:asciiTheme="minorHAnsi" w:hAnsiTheme="minorHAnsi"/>
                <w:sz w:val="22"/>
                <w:szCs w:val="22"/>
              </w:rPr>
            </w:pPr>
          </w:p>
          <w:p w14:paraId="0B982ECA" w14:textId="77777777" w:rsidR="0049544B" w:rsidRPr="008556B6" w:rsidRDefault="00A9006C" w:rsidP="000A35A6">
            <w:pPr>
              <w:rPr>
                <w:rFonts w:asciiTheme="minorHAnsi" w:hAnsiTheme="minorHAnsi"/>
                <w:sz w:val="22"/>
                <w:szCs w:val="22"/>
              </w:rPr>
            </w:pPr>
            <w:r>
              <w:rPr>
                <w:rFonts w:asciiTheme="minorHAnsi" w:hAnsiTheme="minorHAnsi"/>
                <w:sz w:val="22"/>
                <w:szCs w:val="22"/>
              </w:rPr>
              <w:t>The control oil also run in this batch has no associated target values and is not evaluated.</w:t>
            </w:r>
            <w:r w:rsidR="0049544B" w:rsidRPr="008556B6">
              <w:rPr>
                <w:rFonts w:asciiTheme="minorHAnsi" w:hAnsiTheme="minorHAnsi"/>
                <w:sz w:val="22"/>
                <w:szCs w:val="22"/>
              </w:rPr>
              <w:t xml:space="preserve"> </w:t>
            </w:r>
            <w:bookmarkStart w:id="2" w:name="_GoBack"/>
            <w:bookmarkEnd w:id="2"/>
          </w:p>
        </w:tc>
      </w:tr>
      <w:tr w:rsidR="0049544B" w:rsidRPr="0096102E" w14:paraId="06546988" w14:textId="77777777" w:rsidTr="000A35A6">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05CA77C" w14:textId="77777777" w:rsidR="0049544B" w:rsidRPr="0096102E" w:rsidRDefault="0049544B" w:rsidP="00664FA6">
            <w:pPr>
              <w:rPr>
                <w:rFonts w:asciiTheme="minorHAnsi" w:hAnsiTheme="minorHAnsi"/>
                <w:color w:val="000000"/>
                <w:sz w:val="22"/>
                <w:szCs w:val="22"/>
              </w:rPr>
            </w:pPr>
            <w:r>
              <w:rPr>
                <w:rFonts w:asciiTheme="minorHAnsi" w:hAnsiTheme="minorHAnsi"/>
                <w:sz w:val="22"/>
                <w:szCs w:val="22"/>
              </w:rPr>
              <w:t>&lt;</w:t>
            </w:r>
            <w:r w:rsidRPr="0096102E">
              <w:rPr>
                <w:rFonts w:asciiTheme="minorHAnsi" w:hAnsiTheme="minorHAnsi"/>
                <w:sz w:val="22"/>
                <w:szCs w:val="22"/>
              </w:rPr>
              <w:t xml:space="preserve"> 30</w:t>
            </w:r>
            <w:r>
              <w:rPr>
                <w:rFonts w:asciiTheme="minorHAnsi" w:hAnsiTheme="minorHAnsi"/>
                <w:sz w:val="22"/>
                <w:szCs w:val="22"/>
              </w:rPr>
              <w:t>%</w:t>
            </w:r>
            <w:r w:rsidRPr="0096102E">
              <w:rPr>
                <w:rFonts w:asciiTheme="minorHAnsi" w:hAnsiTheme="minorHAnsi"/>
                <w:sz w:val="22"/>
                <w:szCs w:val="22"/>
              </w:rPr>
              <w:t xml:space="preserve"> RPD</w:t>
            </w:r>
            <w:r>
              <w:rPr>
                <w:rFonts w:asciiTheme="minorHAnsi" w:hAnsiTheme="minorHAnsi"/>
                <w:sz w:val="22"/>
                <w:szCs w:val="22"/>
              </w:rPr>
              <w:t xml:space="preserve"> for 90% of analytes</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14:paraId="1D920848" w14:textId="77777777" w:rsidR="0049544B" w:rsidRPr="0096102E" w:rsidRDefault="0049544B" w:rsidP="000A35A6">
            <w:pPr>
              <w:rPr>
                <w:rFonts w:asciiTheme="minorHAnsi" w:hAnsiTheme="minorHAnsi"/>
                <w:color w:val="000000"/>
                <w:sz w:val="22"/>
                <w:szCs w:val="22"/>
              </w:rPr>
            </w:pPr>
            <w:r w:rsidRPr="0096102E">
              <w:rPr>
                <w:rFonts w:asciiTheme="minorHAnsi" w:hAnsiTheme="minorHAnsi"/>
                <w:color w:val="000000"/>
                <w:sz w:val="22"/>
                <w:szCs w:val="22"/>
              </w:rPr>
              <w:t>No exceedences noted.</w:t>
            </w:r>
          </w:p>
        </w:tc>
      </w:tr>
      <w:tr w:rsidR="0049544B" w:rsidRPr="0096102E" w14:paraId="6D401261" w14:textId="77777777" w:rsidTr="000A35A6">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14:paraId="6F6142CC" w14:textId="77777777" w:rsidR="0049544B" w:rsidRPr="0096102E" w:rsidRDefault="0049544B" w:rsidP="000A35A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14:paraId="014C7563" w14:textId="77777777" w:rsidR="0049544B" w:rsidRPr="0096102E" w:rsidRDefault="0049544B" w:rsidP="000A35A6">
            <w:pPr>
              <w:autoSpaceDE w:val="0"/>
              <w:autoSpaceDN w:val="0"/>
              <w:adjustRightInd w:val="0"/>
              <w:rPr>
                <w:rFonts w:asciiTheme="minorHAnsi" w:hAnsiTheme="minorHAnsi" w:cs="Arial"/>
                <w:sz w:val="22"/>
                <w:szCs w:val="22"/>
              </w:rPr>
            </w:pPr>
            <w:r w:rsidRPr="0096102E">
              <w:rPr>
                <w:rFonts w:asciiTheme="minorHAnsi" w:hAnsiTheme="minorHAnsi"/>
                <w:color w:val="000000"/>
                <w:sz w:val="22"/>
                <w:szCs w:val="22"/>
              </w:rPr>
              <w:t xml:space="preserve">Comments: </w:t>
            </w:r>
            <w:r w:rsidRPr="0096102E">
              <w:rPr>
                <w:rFonts w:asciiTheme="minorHAnsi" w:hAnsiTheme="minorHAnsi" w:cs="Arial"/>
                <w:sz w:val="22"/>
                <w:szCs w:val="22"/>
              </w:rPr>
              <w:t>None.</w:t>
            </w:r>
          </w:p>
        </w:tc>
      </w:tr>
      <w:tr w:rsidR="0049544B" w:rsidRPr="004574AD" w14:paraId="470C9962" w14:textId="77777777" w:rsidTr="0049544B">
        <w:trPr>
          <w:gridAfter w:val="1"/>
          <w:wAfter w:w="6421" w:type="dxa"/>
          <w:trHeight w:val="300"/>
        </w:trPr>
        <w:tc>
          <w:tcPr>
            <w:tcW w:w="3062" w:type="dxa"/>
            <w:tcBorders>
              <w:top w:val="dotted" w:sz="4" w:space="0" w:color="auto"/>
              <w:left w:val="dotted" w:sz="4" w:space="0" w:color="auto"/>
              <w:bottom w:val="single" w:sz="4" w:space="0" w:color="auto"/>
              <w:right w:val="dotted" w:sz="4" w:space="0" w:color="auto"/>
            </w:tcBorders>
            <w:shd w:val="clear" w:color="auto" w:fill="auto"/>
          </w:tcPr>
          <w:p w14:paraId="4E0E1504" w14:textId="77777777" w:rsidR="0049544B" w:rsidRPr="004574AD" w:rsidRDefault="0049544B" w:rsidP="0072157C">
            <w:pPr>
              <w:rPr>
                <w:rFonts w:asciiTheme="minorHAnsi" w:hAnsiTheme="minorHAnsi"/>
                <w:color w:val="000000"/>
                <w:sz w:val="22"/>
                <w:szCs w:val="22"/>
              </w:rPr>
            </w:pPr>
          </w:p>
        </w:tc>
        <w:tc>
          <w:tcPr>
            <w:tcW w:w="6421" w:type="dxa"/>
            <w:tcBorders>
              <w:top w:val="dotted" w:sz="4" w:space="0" w:color="auto"/>
              <w:left w:val="dotted" w:sz="4" w:space="0" w:color="auto"/>
              <w:bottom w:val="single" w:sz="4" w:space="0" w:color="auto"/>
              <w:right w:val="dotted" w:sz="4" w:space="0" w:color="auto"/>
            </w:tcBorders>
            <w:shd w:val="clear" w:color="auto" w:fill="auto"/>
          </w:tcPr>
          <w:p w14:paraId="0D49108D" w14:textId="77777777" w:rsidR="0049544B" w:rsidRPr="004574AD" w:rsidRDefault="0049544B" w:rsidP="005D6C61">
            <w:pPr>
              <w:autoSpaceDE w:val="0"/>
              <w:autoSpaceDN w:val="0"/>
              <w:adjustRightInd w:val="0"/>
              <w:rPr>
                <w:rFonts w:asciiTheme="minorHAnsi" w:hAnsiTheme="minorHAnsi"/>
                <w:sz w:val="22"/>
                <w:szCs w:val="22"/>
              </w:rPr>
            </w:pPr>
          </w:p>
        </w:tc>
      </w:tr>
      <w:tr w:rsidR="00521EA2" w:rsidRPr="004574AD" w14:paraId="4B9DFC7A" w14:textId="77777777"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9652C3A" w14:textId="77777777"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Initial Calibration (ICAL)</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95E8EED" w14:textId="77777777" w:rsidR="00521EA2" w:rsidRPr="00703C2A" w:rsidRDefault="00521EA2" w:rsidP="005D6C61">
            <w:pPr>
              <w:autoSpaceDE w:val="0"/>
              <w:autoSpaceDN w:val="0"/>
              <w:adjustRightInd w:val="0"/>
              <w:rPr>
                <w:sz w:val="22"/>
                <w:szCs w:val="22"/>
              </w:rPr>
            </w:pPr>
            <w:r w:rsidRPr="004574AD">
              <w:rPr>
                <w:rFonts w:asciiTheme="minorHAnsi" w:hAnsiTheme="minorHAnsi"/>
                <w:sz w:val="22"/>
                <w:szCs w:val="22"/>
              </w:rPr>
              <w:t>The GC/MS is calibrated with a minimum 5 level curve for all compounds.</w:t>
            </w:r>
          </w:p>
        </w:tc>
      </w:tr>
      <w:tr w:rsidR="00F70EC6" w:rsidRPr="004574AD" w14:paraId="7DA23666" w14:textId="77777777"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14:paraId="06EBC11F" w14:textId="77777777" w:rsidR="00F70EC6" w:rsidRPr="004574AD" w:rsidRDefault="00F70EC6"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shd w:val="clear" w:color="auto" w:fill="auto"/>
            <w:hideMark/>
          </w:tcPr>
          <w:p w14:paraId="1D5C6BD9" w14:textId="77777777" w:rsidR="00F70EC6" w:rsidRPr="004574AD" w:rsidRDefault="00F70EC6" w:rsidP="005D6C61">
            <w:pPr>
              <w:autoSpaceDE w:val="0"/>
              <w:autoSpaceDN w:val="0"/>
              <w:adjustRightInd w:val="0"/>
              <w:rPr>
                <w:rFonts w:asciiTheme="minorHAnsi" w:hAnsiTheme="minorHAnsi"/>
                <w:sz w:val="22"/>
                <w:szCs w:val="22"/>
              </w:rPr>
            </w:pPr>
          </w:p>
        </w:tc>
      </w:tr>
      <w:tr w:rsidR="00521EA2" w:rsidRPr="004574AD" w14:paraId="2F634C2A" w14:textId="77777777" w:rsidTr="00A9006C">
        <w:tblPrEx>
          <w:tblW w:w="15904" w:type="dxa"/>
          <w:tblInd w:w="93" w:type="dxa"/>
          <w:tblPrExChange w:id="3" w:author="Battelle" w:date="2014-11-24T15:16:00Z">
            <w:tblPrEx>
              <w:tblW w:w="15904" w:type="dxa"/>
              <w:tblInd w:w="93" w:type="dxa"/>
            </w:tblPrEx>
          </w:tblPrExChange>
        </w:tblPrEx>
        <w:trPr>
          <w:gridAfter w:val="1"/>
          <w:wAfter w:w="6421" w:type="dxa"/>
          <w:trHeight w:val="269"/>
          <w:trPrChange w:id="4" w:author="Battelle" w:date="2014-11-24T15:16:00Z">
            <w:trPr>
              <w:gridAfter w:val="1"/>
              <w:wAfter w:w="6421" w:type="dxa"/>
              <w:trHeight w:val="615"/>
            </w:trPr>
          </w:trPrChange>
        </w:trPr>
        <w:tc>
          <w:tcPr>
            <w:tcW w:w="3062" w:type="dxa"/>
            <w:vMerge/>
            <w:tcBorders>
              <w:top w:val="single" w:sz="4" w:space="0" w:color="auto"/>
              <w:left w:val="single" w:sz="4" w:space="0" w:color="auto"/>
              <w:bottom w:val="single" w:sz="4" w:space="0" w:color="auto"/>
              <w:right w:val="single" w:sz="4" w:space="0" w:color="auto"/>
            </w:tcBorders>
            <w:vAlign w:val="center"/>
            <w:hideMark/>
            <w:tcPrChange w:id="5" w:author="Battelle" w:date="2014-11-24T15:16:00Z">
              <w:tcPr>
                <w:tcW w:w="3062" w:type="dxa"/>
                <w:vMerge/>
                <w:tcBorders>
                  <w:top w:val="single" w:sz="4" w:space="0" w:color="auto"/>
                  <w:left w:val="single" w:sz="4" w:space="0" w:color="auto"/>
                  <w:bottom w:val="single" w:sz="4" w:space="0" w:color="auto"/>
                  <w:right w:val="single" w:sz="4" w:space="0" w:color="auto"/>
                </w:tcBorders>
                <w:vAlign w:val="center"/>
                <w:hideMark/>
              </w:tcPr>
            </w:tcPrChange>
          </w:tcPr>
          <w:p w14:paraId="530DEDB3" w14:textId="77777777"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Change w:id="6" w:author="Battelle" w:date="2014-11-24T15:16:00Z">
              <w:tcPr>
                <w:tcW w:w="6421" w:type="dxa"/>
                <w:vMerge/>
                <w:tcBorders>
                  <w:top w:val="single" w:sz="4" w:space="0" w:color="auto"/>
                  <w:left w:val="single" w:sz="4" w:space="0" w:color="auto"/>
                  <w:bottom w:val="single" w:sz="4" w:space="0" w:color="auto"/>
                  <w:right w:val="single" w:sz="4" w:space="0" w:color="auto"/>
                </w:tcBorders>
                <w:vAlign w:val="center"/>
                <w:hideMark/>
              </w:tcPr>
            </w:tcPrChange>
          </w:tcPr>
          <w:p w14:paraId="5864D59A" w14:textId="77777777" w:rsidR="00521EA2" w:rsidRPr="004574AD" w:rsidRDefault="00521EA2" w:rsidP="0072157C">
            <w:pPr>
              <w:rPr>
                <w:rFonts w:asciiTheme="minorHAnsi" w:hAnsiTheme="minorHAnsi"/>
                <w:color w:val="000000"/>
                <w:sz w:val="22"/>
                <w:szCs w:val="22"/>
              </w:rPr>
            </w:pPr>
          </w:p>
        </w:tc>
      </w:tr>
      <w:tr w:rsidR="00521EA2" w:rsidRPr="004574AD" w14:paraId="72BD0DF4" w14:textId="77777777"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F6DAB39" w14:textId="77777777" w:rsidR="00521EA2" w:rsidRPr="00C245CD" w:rsidDel="00A9006C" w:rsidRDefault="00521EA2" w:rsidP="00A9006C">
            <w:pPr>
              <w:rPr>
                <w:del w:id="7" w:author="Battelle" w:date="2014-11-24T15:16:00Z"/>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Pr>
                <w:rFonts w:asciiTheme="minorHAnsi" w:hAnsiTheme="minorHAnsi"/>
                <w:sz w:val="22"/>
                <w:szCs w:val="22"/>
              </w:rPr>
              <w:t>15%</w:t>
            </w:r>
          </w:p>
          <w:p w14:paraId="7D4E5383" w14:textId="77777777" w:rsidR="00521EA2" w:rsidRPr="00C245CD" w:rsidRDefault="00521EA2" w:rsidP="00693993">
            <w:pPr>
              <w:rPr>
                <w:rFonts w:asciiTheme="minorHAnsi" w:hAnsiTheme="minorHAnsi"/>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6D66E" w14:textId="77777777" w:rsidR="00521EA2" w:rsidRPr="00361737" w:rsidRDefault="00521EA2" w:rsidP="0072157C">
            <w:pPr>
              <w:rPr>
                <w:rFonts w:asciiTheme="minorHAnsi" w:hAnsiTheme="minorHAnsi"/>
                <w:color w:val="000000"/>
                <w:sz w:val="22"/>
                <w:szCs w:val="22"/>
              </w:rPr>
            </w:pPr>
            <w:r w:rsidRPr="00361737">
              <w:rPr>
                <w:rFonts w:asciiTheme="minorHAnsi" w:hAnsiTheme="minorHAnsi"/>
                <w:color w:val="000000"/>
                <w:sz w:val="22"/>
                <w:szCs w:val="22"/>
              </w:rPr>
              <w:t>No exceedences noted.</w:t>
            </w:r>
          </w:p>
        </w:tc>
      </w:tr>
      <w:tr w:rsidR="00521EA2" w:rsidRPr="004574AD" w14:paraId="380D56CA" w14:textId="77777777"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59CD3B3B" w14:textId="77777777" w:rsidR="00521EA2" w:rsidRPr="004574AD" w:rsidRDefault="00521EA2" w:rsidP="0072157C">
            <w:pPr>
              <w:rPr>
                <w:rFonts w:asciiTheme="minorHAnsi" w:hAnsiTheme="minorHAnsi"/>
                <w:color w:val="FF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1662E5C" w14:textId="77777777" w:rsidR="00521EA2" w:rsidRPr="00361737" w:rsidRDefault="00521EA2" w:rsidP="004B4AD0">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14:paraId="258EFB38" w14:textId="77777777" w:rsidTr="00A9006C">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72C75547" w14:textId="77777777" w:rsidR="00521EA2" w:rsidRPr="004574AD" w:rsidRDefault="00521EA2" w:rsidP="0072157C">
            <w:pPr>
              <w:rPr>
                <w:rFonts w:asciiTheme="minorHAnsi" w:hAnsiTheme="minorHAnsi"/>
                <w:color w:val="FF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14:paraId="641F7316" w14:textId="77777777" w:rsidR="00521EA2" w:rsidRPr="004574AD" w:rsidRDefault="00521EA2" w:rsidP="0072157C">
            <w:pPr>
              <w:rPr>
                <w:rFonts w:asciiTheme="minorHAnsi" w:hAnsiTheme="minorHAnsi"/>
                <w:color w:val="000000"/>
                <w:sz w:val="22"/>
                <w:szCs w:val="22"/>
              </w:rPr>
            </w:pPr>
          </w:p>
        </w:tc>
      </w:tr>
      <w:tr w:rsidR="00521EA2" w:rsidRPr="004574AD" w14:paraId="63C96AC4" w14:textId="77777777" w:rsidTr="0049544B">
        <w:trPr>
          <w:gridAfter w:val="1"/>
          <w:wAfter w:w="6421" w:type="dxa"/>
          <w:trHeight w:val="300"/>
        </w:trPr>
        <w:tc>
          <w:tcPr>
            <w:tcW w:w="3062" w:type="dxa"/>
            <w:tcBorders>
              <w:top w:val="single" w:sz="4" w:space="0" w:color="auto"/>
              <w:bottom w:val="single" w:sz="4" w:space="0" w:color="auto"/>
            </w:tcBorders>
            <w:shd w:val="clear" w:color="auto" w:fill="auto"/>
            <w:hideMark/>
          </w:tcPr>
          <w:p w14:paraId="79486038" w14:textId="77777777" w:rsidR="00521EA2" w:rsidRPr="004574AD" w:rsidRDefault="00D01083" w:rsidP="002911AD">
            <w:pPr>
              <w:rPr>
                <w:rFonts w:asciiTheme="minorHAnsi" w:hAnsiTheme="minorHAnsi"/>
                <w:color w:val="000000"/>
                <w:sz w:val="22"/>
                <w:szCs w:val="22"/>
              </w:rPr>
            </w:pPr>
            <w:r>
              <w:br w:type="page"/>
            </w:r>
            <w:r w:rsidR="00521EA2">
              <w:br w:type="page"/>
            </w:r>
          </w:p>
        </w:tc>
        <w:tc>
          <w:tcPr>
            <w:tcW w:w="6421" w:type="dxa"/>
            <w:tcBorders>
              <w:top w:val="single" w:sz="4" w:space="0" w:color="auto"/>
              <w:bottom w:val="single" w:sz="4" w:space="0" w:color="auto"/>
            </w:tcBorders>
            <w:shd w:val="clear" w:color="auto" w:fill="auto"/>
            <w:hideMark/>
          </w:tcPr>
          <w:p w14:paraId="68A02C1E" w14:textId="77777777" w:rsidR="00521EA2" w:rsidRPr="004574AD" w:rsidRDefault="00521EA2" w:rsidP="002911AD">
            <w:pPr>
              <w:rPr>
                <w:rFonts w:asciiTheme="minorHAnsi" w:hAnsiTheme="minorHAnsi"/>
                <w:color w:val="000000"/>
                <w:sz w:val="22"/>
                <w:szCs w:val="22"/>
              </w:rPr>
            </w:pPr>
          </w:p>
        </w:tc>
      </w:tr>
      <w:tr w:rsidR="00521EA2" w:rsidRPr="004574AD" w14:paraId="10BAA6E8" w14:textId="77777777"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111C24F" w14:textId="77777777"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Independent Calibration Check (ICC)</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1583A1F" w14:textId="77777777" w:rsidR="00521EA2" w:rsidRPr="004574AD" w:rsidRDefault="00521EA2" w:rsidP="00D3404A">
            <w:pPr>
              <w:rPr>
                <w:rFonts w:asciiTheme="minorHAnsi" w:hAnsiTheme="minorHAnsi"/>
                <w:color w:val="000000"/>
                <w:sz w:val="22"/>
                <w:szCs w:val="22"/>
              </w:rPr>
            </w:pPr>
            <w:r w:rsidRPr="004574AD">
              <w:rPr>
                <w:rFonts w:asciiTheme="minorHAnsi" w:hAnsiTheme="minorHAnsi"/>
                <w:color w:val="000000"/>
                <w:sz w:val="22"/>
                <w:szCs w:val="22"/>
              </w:rPr>
              <w:t>The independent check was run after each initial calibration to verify the calibration.  This standard is from a different source than the ICAL.</w:t>
            </w:r>
          </w:p>
        </w:tc>
      </w:tr>
      <w:tr w:rsidR="00521EA2" w:rsidRPr="004574AD" w14:paraId="7B5B8C1C" w14:textId="77777777"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63A1DE7B" w14:textId="77777777"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14:paraId="53E10A78" w14:textId="77777777" w:rsidR="00521EA2" w:rsidRPr="004574AD" w:rsidRDefault="00521EA2" w:rsidP="0072157C">
            <w:pPr>
              <w:rPr>
                <w:rFonts w:asciiTheme="minorHAnsi" w:hAnsiTheme="minorHAnsi"/>
                <w:color w:val="000000"/>
                <w:sz w:val="22"/>
                <w:szCs w:val="22"/>
              </w:rPr>
            </w:pPr>
          </w:p>
        </w:tc>
      </w:tr>
      <w:tr w:rsidR="00521EA2" w:rsidRPr="004574AD" w14:paraId="670E8079" w14:textId="77777777"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21B0B4E" w14:textId="77777777" w:rsidR="00521EA2" w:rsidRPr="00533AC0" w:rsidRDefault="00521EA2" w:rsidP="00533AC0">
            <w:pPr>
              <w:autoSpaceDE w:val="0"/>
              <w:autoSpaceDN w:val="0"/>
              <w:adjustRightInd w:val="0"/>
              <w:rPr>
                <w:rFonts w:asciiTheme="minorHAnsi" w:hAnsiTheme="minorHAnsi"/>
                <w:sz w:val="22"/>
                <w:szCs w:val="22"/>
              </w:rPr>
            </w:pPr>
            <w:r>
              <w:rPr>
                <w:rFonts w:asciiTheme="minorHAnsi" w:hAnsiTheme="minorHAnsi"/>
                <w:sz w:val="22"/>
                <w:szCs w:val="22"/>
              </w:rPr>
              <w:t xml:space="preserve">Individual and Mean PD </w:t>
            </w:r>
            <w:r>
              <w:rPr>
                <w:rFonts w:asciiTheme="minorHAnsi" w:hAnsiTheme="minorHAnsi"/>
                <w:sz w:val="22"/>
                <w:szCs w:val="22"/>
                <w:u w:val="single"/>
              </w:rPr>
              <w:t>&lt;</w:t>
            </w:r>
            <w:r>
              <w:rPr>
                <w:rFonts w:asciiTheme="minorHAnsi" w:hAnsiTheme="minorHAnsi"/>
                <w:sz w:val="22"/>
                <w:szCs w:val="22"/>
              </w:rPr>
              <w:t>25%</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D6FFF" w14:textId="77777777" w:rsidR="00521EA2" w:rsidRPr="00361737" w:rsidRDefault="00521EA2" w:rsidP="0011489C">
            <w:pPr>
              <w:rPr>
                <w:rFonts w:asciiTheme="minorHAnsi" w:hAnsiTheme="minorHAnsi"/>
                <w:color w:val="000000"/>
                <w:sz w:val="22"/>
                <w:szCs w:val="22"/>
              </w:rPr>
            </w:pPr>
            <w:r w:rsidRPr="00361737">
              <w:rPr>
                <w:rFonts w:asciiTheme="minorHAnsi" w:hAnsiTheme="minorHAnsi"/>
                <w:color w:val="000000"/>
                <w:sz w:val="22"/>
                <w:szCs w:val="22"/>
              </w:rPr>
              <w:t>No exceedences noted.</w:t>
            </w:r>
          </w:p>
        </w:tc>
      </w:tr>
      <w:tr w:rsidR="00521EA2" w:rsidRPr="004574AD" w14:paraId="0788B7E4" w14:textId="77777777"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326395F2" w14:textId="77777777" w:rsidR="00521EA2" w:rsidRPr="004574AD" w:rsidRDefault="00521EA2"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17C45A6" w14:textId="77777777" w:rsidR="00521EA2" w:rsidRPr="00361737" w:rsidRDefault="00521EA2" w:rsidP="0011489C">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14:paraId="36709736" w14:textId="77777777"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23035D5A" w14:textId="77777777"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14:paraId="53211006" w14:textId="77777777" w:rsidR="00521EA2" w:rsidRPr="004574AD" w:rsidRDefault="00521EA2" w:rsidP="0072157C">
            <w:pPr>
              <w:rPr>
                <w:rFonts w:asciiTheme="minorHAnsi" w:hAnsiTheme="minorHAnsi"/>
                <w:color w:val="000000"/>
                <w:sz w:val="22"/>
                <w:szCs w:val="22"/>
              </w:rPr>
            </w:pPr>
          </w:p>
        </w:tc>
      </w:tr>
      <w:tr w:rsidR="00E44FA1" w:rsidRPr="004574AD" w14:paraId="03A1072B" w14:textId="77777777" w:rsidTr="0049544B">
        <w:trPr>
          <w:gridAfter w:val="1"/>
          <w:wAfter w:w="6421" w:type="dxa"/>
          <w:trHeight w:val="300"/>
        </w:trPr>
        <w:tc>
          <w:tcPr>
            <w:tcW w:w="3062" w:type="dxa"/>
            <w:tcBorders>
              <w:top w:val="single" w:sz="4" w:space="0" w:color="auto"/>
              <w:bottom w:val="single" w:sz="4" w:space="0" w:color="auto"/>
            </w:tcBorders>
            <w:shd w:val="clear" w:color="auto" w:fill="auto"/>
            <w:hideMark/>
          </w:tcPr>
          <w:p w14:paraId="1865D513" w14:textId="77777777" w:rsidR="00E44FA1" w:rsidRPr="004574AD" w:rsidRDefault="00AC5D69" w:rsidP="002911AD">
            <w:pPr>
              <w:rPr>
                <w:rFonts w:asciiTheme="minorHAnsi" w:hAnsiTheme="minorHAnsi"/>
                <w:color w:val="000000"/>
                <w:sz w:val="22"/>
                <w:szCs w:val="22"/>
              </w:rPr>
            </w:pPr>
            <w:r>
              <w:br w:type="page"/>
            </w:r>
          </w:p>
        </w:tc>
        <w:tc>
          <w:tcPr>
            <w:tcW w:w="6421" w:type="dxa"/>
            <w:tcBorders>
              <w:top w:val="single" w:sz="4" w:space="0" w:color="auto"/>
              <w:bottom w:val="single" w:sz="4" w:space="0" w:color="auto"/>
            </w:tcBorders>
            <w:shd w:val="clear" w:color="auto" w:fill="auto"/>
            <w:hideMark/>
          </w:tcPr>
          <w:p w14:paraId="15AC074E" w14:textId="77777777" w:rsidR="00E44FA1" w:rsidRPr="004574AD" w:rsidRDefault="00E44FA1" w:rsidP="002911AD">
            <w:pPr>
              <w:rPr>
                <w:rFonts w:asciiTheme="minorHAnsi" w:hAnsiTheme="minorHAnsi"/>
                <w:color w:val="000000"/>
                <w:sz w:val="22"/>
                <w:szCs w:val="22"/>
              </w:rPr>
            </w:pPr>
          </w:p>
        </w:tc>
      </w:tr>
      <w:tr w:rsidR="00E44FA1" w:rsidRPr="004574AD" w14:paraId="6836378F" w14:textId="77777777"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39CA934" w14:textId="77777777" w:rsidR="00E44FA1" w:rsidRPr="004574AD" w:rsidRDefault="00E44FA1" w:rsidP="0072157C">
            <w:pPr>
              <w:rPr>
                <w:rFonts w:asciiTheme="minorHAnsi" w:hAnsiTheme="minorHAnsi"/>
                <w:color w:val="000000"/>
                <w:sz w:val="22"/>
                <w:szCs w:val="22"/>
              </w:rPr>
            </w:pPr>
            <w:r w:rsidRPr="004574AD">
              <w:rPr>
                <w:rFonts w:asciiTheme="minorHAnsi" w:hAnsiTheme="minorHAnsi"/>
                <w:color w:val="000000"/>
                <w:sz w:val="22"/>
                <w:szCs w:val="22"/>
              </w:rPr>
              <w:t>Continuing Calibration Verification (CCV)</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C140CA7" w14:textId="77777777" w:rsidR="00E44FA1" w:rsidRPr="004574AD" w:rsidRDefault="00E44FA1" w:rsidP="00854D65">
            <w:pPr>
              <w:rPr>
                <w:rFonts w:asciiTheme="minorHAnsi" w:hAnsiTheme="minorHAnsi"/>
                <w:color w:val="000000"/>
                <w:sz w:val="22"/>
                <w:szCs w:val="22"/>
              </w:rPr>
            </w:pPr>
            <w:r w:rsidRPr="004574AD">
              <w:rPr>
                <w:rFonts w:asciiTheme="minorHAnsi" w:hAnsiTheme="minorHAnsi"/>
                <w:color w:val="000000"/>
                <w:sz w:val="22"/>
                <w:szCs w:val="22"/>
              </w:rPr>
              <w:t xml:space="preserve">Continuing calibration standards were run every </w:t>
            </w:r>
            <w:r w:rsidR="00854D65">
              <w:rPr>
                <w:rFonts w:asciiTheme="minorHAnsi" w:hAnsiTheme="minorHAnsi"/>
                <w:color w:val="000000"/>
                <w:sz w:val="22"/>
                <w:szCs w:val="22"/>
              </w:rPr>
              <w:t>24</w:t>
            </w:r>
            <w:r w:rsidRPr="002F1459">
              <w:rPr>
                <w:rFonts w:asciiTheme="minorHAnsi" w:hAnsiTheme="minorHAnsi"/>
                <w:color w:val="000000"/>
                <w:sz w:val="22"/>
                <w:szCs w:val="22"/>
              </w:rPr>
              <w:t xml:space="preserve"> hours to ensure that initial calibration is still valid</w:t>
            </w:r>
            <w:r w:rsidRPr="004574AD">
              <w:rPr>
                <w:rFonts w:asciiTheme="minorHAnsi" w:hAnsiTheme="minorHAnsi"/>
                <w:color w:val="000000"/>
                <w:sz w:val="22"/>
                <w:szCs w:val="22"/>
              </w:rPr>
              <w:t>.</w:t>
            </w:r>
          </w:p>
        </w:tc>
      </w:tr>
      <w:tr w:rsidR="00E44FA1" w:rsidRPr="004574AD" w14:paraId="5BFB4CC2" w14:textId="77777777"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02FE6170" w14:textId="77777777" w:rsidR="00E44FA1" w:rsidRPr="004574AD" w:rsidRDefault="00E44FA1"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14:paraId="73ECBC28" w14:textId="77777777" w:rsidR="00E44FA1" w:rsidRPr="004574AD" w:rsidRDefault="00E44FA1" w:rsidP="0072157C">
            <w:pPr>
              <w:rPr>
                <w:rFonts w:asciiTheme="minorHAnsi" w:hAnsiTheme="minorHAnsi"/>
                <w:color w:val="000000"/>
                <w:sz w:val="22"/>
                <w:szCs w:val="22"/>
              </w:rPr>
            </w:pPr>
          </w:p>
        </w:tc>
      </w:tr>
      <w:tr w:rsidR="00E44FA1" w:rsidRPr="004574AD" w14:paraId="53D52B99" w14:textId="77777777"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2BC938E" w14:textId="77777777" w:rsidR="00D61DAB" w:rsidRPr="00C245CD" w:rsidRDefault="00D61DAB" w:rsidP="00D61DAB">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DB27A5">
              <w:rPr>
                <w:rFonts w:asciiTheme="minorHAnsi" w:hAnsiTheme="minorHAnsi" w:cstheme="minorHAnsi"/>
                <w:sz w:val="22"/>
                <w:szCs w:val="22"/>
              </w:rPr>
              <w:t>15</w:t>
            </w:r>
            <w:r>
              <w:rPr>
                <w:rFonts w:asciiTheme="minorHAnsi" w:hAnsiTheme="minorHAnsi"/>
                <w:sz w:val="22"/>
                <w:szCs w:val="22"/>
              </w:rPr>
              <w:t>%</w:t>
            </w:r>
          </w:p>
          <w:p w14:paraId="277589B3" w14:textId="77777777" w:rsidR="00E44FA1" w:rsidRPr="00F02019" w:rsidRDefault="00E44FA1" w:rsidP="008946FE">
            <w:pPr>
              <w:rPr>
                <w:rFonts w:asciiTheme="minorHAnsi" w:hAnsiTheme="minorHAnsi"/>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06D12" w14:textId="77777777" w:rsidR="00E44FA1" w:rsidRPr="00361737" w:rsidRDefault="0049544B" w:rsidP="00D04D3C">
            <w:pPr>
              <w:rPr>
                <w:rFonts w:asciiTheme="minorHAnsi" w:hAnsiTheme="minorHAnsi"/>
                <w:color w:val="000000"/>
                <w:sz w:val="22"/>
                <w:szCs w:val="22"/>
              </w:rPr>
            </w:pPr>
            <w:r>
              <w:rPr>
                <w:rFonts w:asciiTheme="minorHAnsi" w:hAnsiTheme="minorHAnsi"/>
                <w:color w:val="000000"/>
                <w:sz w:val="22"/>
                <w:szCs w:val="22"/>
              </w:rPr>
              <w:t>Two</w:t>
            </w:r>
            <w:r w:rsidR="00DF0F61">
              <w:rPr>
                <w:rFonts w:asciiTheme="minorHAnsi" w:hAnsiTheme="minorHAnsi"/>
                <w:color w:val="000000"/>
                <w:sz w:val="22"/>
                <w:szCs w:val="22"/>
              </w:rPr>
              <w:t xml:space="preserve"> </w:t>
            </w:r>
            <w:r w:rsidR="00E44FA1" w:rsidRPr="00361737">
              <w:rPr>
                <w:rFonts w:asciiTheme="minorHAnsi" w:hAnsiTheme="minorHAnsi"/>
                <w:color w:val="000000"/>
                <w:sz w:val="22"/>
                <w:szCs w:val="22"/>
              </w:rPr>
              <w:t>exceedences noted.</w:t>
            </w:r>
          </w:p>
        </w:tc>
      </w:tr>
      <w:tr w:rsidR="00E44FA1" w:rsidRPr="004574AD" w14:paraId="6B3BBF52" w14:textId="77777777"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33F6612D" w14:textId="77777777" w:rsidR="00E44FA1" w:rsidRPr="004574AD" w:rsidRDefault="00E44FA1"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DFAD7F6" w14:textId="77777777" w:rsidR="00E44FA1" w:rsidRPr="00F70EC6" w:rsidRDefault="00E44FA1" w:rsidP="0049544B">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F70EC6">
              <w:rPr>
                <w:rFonts w:asciiTheme="minorHAnsi" w:hAnsiTheme="minorHAnsi"/>
                <w:color w:val="000000"/>
                <w:sz w:val="22"/>
                <w:szCs w:val="22"/>
              </w:rPr>
              <w:t xml:space="preserve">: </w:t>
            </w:r>
            <w:r w:rsidR="0049544B" w:rsidRPr="0049544B">
              <w:rPr>
                <w:rFonts w:asciiTheme="minorHAnsi" w:hAnsiTheme="minorHAnsi" w:cs="Arial"/>
                <w:sz w:val="22"/>
                <w:szCs w:val="22"/>
              </w:rPr>
              <w:t>Indeno(1,2,3-cd)pyrene and Dibenz(a,h)anthracene were recovered low in CCV B2478, with %Ds of -43.8 and -28.9 respectively.</w:t>
            </w:r>
            <w:r w:rsidR="0049544B">
              <w:rPr>
                <w:rFonts w:asciiTheme="minorHAnsi" w:hAnsiTheme="minorHAnsi" w:cs="Arial"/>
                <w:sz w:val="22"/>
                <w:szCs w:val="22"/>
              </w:rPr>
              <w:t xml:space="preserve">  </w:t>
            </w:r>
            <w:r w:rsidR="0049544B" w:rsidRPr="0049544B">
              <w:rPr>
                <w:rFonts w:asciiTheme="minorHAnsi" w:hAnsiTheme="minorHAnsi" w:cs="Arial"/>
                <w:sz w:val="22"/>
                <w:szCs w:val="22"/>
              </w:rPr>
              <w:t xml:space="preserve">These analytes were not detected in the samples bracketed by this CCV. </w:t>
            </w:r>
            <w:r w:rsidR="0049544B">
              <w:rPr>
                <w:rFonts w:asciiTheme="minorHAnsi" w:hAnsiTheme="minorHAnsi" w:cs="Arial"/>
                <w:sz w:val="22"/>
                <w:szCs w:val="22"/>
              </w:rPr>
              <w:t xml:space="preserve"> </w:t>
            </w:r>
            <w:r w:rsidR="0049544B" w:rsidRPr="0049544B">
              <w:rPr>
                <w:rFonts w:asciiTheme="minorHAnsi" w:hAnsiTheme="minorHAnsi" w:cs="Arial"/>
                <w:sz w:val="22"/>
                <w:szCs w:val="22"/>
              </w:rPr>
              <w:t>The samples were reanalyzed outside of holding time with</w:t>
            </w:r>
            <w:r w:rsidR="0049544B">
              <w:rPr>
                <w:rFonts w:asciiTheme="minorHAnsi" w:hAnsiTheme="minorHAnsi" w:cs="Arial"/>
                <w:sz w:val="22"/>
                <w:szCs w:val="22"/>
              </w:rPr>
              <w:t xml:space="preserve"> </w:t>
            </w:r>
            <w:r w:rsidR="0049544B" w:rsidRPr="0049544B">
              <w:rPr>
                <w:rFonts w:asciiTheme="minorHAnsi" w:hAnsiTheme="minorHAnsi" w:cs="Arial"/>
                <w:sz w:val="22"/>
                <w:szCs w:val="22"/>
              </w:rPr>
              <w:t xml:space="preserve">acceptable CCVs on another instrument to confirm the absence of these analytes. </w:t>
            </w:r>
            <w:r w:rsidR="0049544B">
              <w:rPr>
                <w:rFonts w:asciiTheme="minorHAnsi" w:hAnsiTheme="minorHAnsi" w:cs="Arial"/>
                <w:sz w:val="22"/>
                <w:szCs w:val="22"/>
              </w:rPr>
              <w:t xml:space="preserve"> </w:t>
            </w:r>
            <w:r w:rsidR="0049544B" w:rsidRPr="0049544B">
              <w:rPr>
                <w:rFonts w:asciiTheme="minorHAnsi" w:hAnsiTheme="minorHAnsi" w:cs="Arial"/>
                <w:sz w:val="22"/>
                <w:szCs w:val="22"/>
              </w:rPr>
              <w:t>The in-hold analyses are reported with</w:t>
            </w:r>
            <w:r w:rsidR="0049544B">
              <w:rPr>
                <w:rFonts w:asciiTheme="minorHAnsi" w:hAnsiTheme="minorHAnsi" w:cs="Arial"/>
                <w:sz w:val="22"/>
                <w:szCs w:val="22"/>
              </w:rPr>
              <w:t xml:space="preserve"> </w:t>
            </w:r>
            <w:r w:rsidR="0049544B" w:rsidRPr="0049544B">
              <w:rPr>
                <w:rFonts w:asciiTheme="minorHAnsi" w:hAnsiTheme="minorHAnsi" w:cs="Arial"/>
                <w:sz w:val="22"/>
                <w:szCs w:val="22"/>
              </w:rPr>
              <w:t>documentation.</w:t>
            </w:r>
          </w:p>
        </w:tc>
      </w:tr>
      <w:tr w:rsidR="00E44FA1" w:rsidRPr="004574AD" w14:paraId="29278B5B" w14:textId="77777777"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14:paraId="6E27AD83" w14:textId="77777777" w:rsidR="00E44FA1" w:rsidRPr="004574AD" w:rsidRDefault="00E44FA1"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14:paraId="03387D32" w14:textId="77777777" w:rsidR="00E44FA1" w:rsidRPr="004574AD" w:rsidRDefault="00E44FA1" w:rsidP="0072157C">
            <w:pPr>
              <w:rPr>
                <w:rFonts w:asciiTheme="minorHAnsi" w:hAnsiTheme="minorHAnsi"/>
                <w:color w:val="000000"/>
                <w:sz w:val="22"/>
                <w:szCs w:val="22"/>
              </w:rPr>
            </w:pPr>
          </w:p>
        </w:tc>
      </w:tr>
    </w:tbl>
    <w:p w14:paraId="6D19F1A2" w14:textId="77777777" w:rsidR="00F91106" w:rsidRPr="004574AD" w:rsidRDefault="00F91106" w:rsidP="00E456FF">
      <w:pPr>
        <w:rPr>
          <w:rFonts w:asciiTheme="minorHAnsi" w:hAnsiTheme="minorHAnsi"/>
          <w:sz w:val="22"/>
          <w:szCs w:val="22"/>
        </w:rPr>
      </w:pPr>
    </w:p>
    <w:sectPr w:rsidR="00F91106" w:rsidRPr="004574AD" w:rsidSect="00326005">
      <w:headerReference w:type="default" r:id="rId10"/>
      <w:footerReference w:type="default" r:id="rId11"/>
      <w:pgSz w:w="12240" w:h="15840" w:code="1"/>
      <w:pgMar w:top="1440" w:right="1440" w:bottom="1440" w:left="1440" w:header="720" w:footer="288"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ramson, Carla  R" w:date="2014-11-24T15:12:00Z" w:initials="ACR">
    <w:p w14:paraId="43E38909" w14:textId="77777777" w:rsidR="00664FA6" w:rsidRDefault="00664FA6">
      <w:pPr>
        <w:pStyle w:val="CommentText"/>
      </w:pPr>
      <w:r>
        <w:rPr>
          <w:rStyle w:val="CommentReference"/>
        </w:rPr>
        <w:annotationRef/>
      </w:r>
      <w:r>
        <w:t>Should also include RFs used for biomarkers.</w:t>
      </w:r>
      <w:r w:rsidR="00A9006C">
        <w:t xml:space="preserve"> ADDED – BL</w:t>
      </w:r>
    </w:p>
    <w:p w14:paraId="0B0CE8D4" w14:textId="77777777" w:rsidR="00A9006C" w:rsidRDefault="00A9006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0CE8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D7BD9" w14:textId="77777777" w:rsidR="00FD42F4" w:rsidRDefault="00FD42F4">
      <w:r>
        <w:separator/>
      </w:r>
    </w:p>
  </w:endnote>
  <w:endnote w:type="continuationSeparator" w:id="0">
    <w:p w14:paraId="2D0FDAFD" w14:textId="77777777" w:rsidR="00FD42F4" w:rsidRDefault="00FD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D6D88" w14:textId="77777777" w:rsidR="00C71D3B" w:rsidRPr="00CF236D" w:rsidRDefault="00C71D3B">
    <w:pPr>
      <w:tabs>
        <w:tab w:val="left" w:pos="0"/>
        <w:tab w:val="right" w:pos="8640"/>
      </w:tabs>
      <w:suppressAutoHyphens/>
      <w:jc w:val="center"/>
      <w:rPr>
        <w:rStyle w:val="PageNumber"/>
      </w:rPr>
    </w:pPr>
    <w:r w:rsidRPr="00CF236D">
      <w:t xml:space="preserve">Page </w:t>
    </w:r>
    <w:r w:rsidR="000F0F67">
      <w:fldChar w:fldCharType="begin"/>
    </w:r>
    <w:r w:rsidR="000F0F67">
      <w:instrText>page \* arabic</w:instrText>
    </w:r>
    <w:r w:rsidR="000F0F67">
      <w:fldChar w:fldCharType="separate"/>
    </w:r>
    <w:r w:rsidR="00FD723B">
      <w:rPr>
        <w:noProof/>
      </w:rPr>
      <w:t>1</w:t>
    </w:r>
    <w:r w:rsidR="000F0F67">
      <w:rPr>
        <w:noProof/>
      </w:rPr>
      <w:fldChar w:fldCharType="end"/>
    </w:r>
    <w:r w:rsidRPr="00CF236D">
      <w:t xml:space="preserve"> of </w:t>
    </w:r>
    <w:r w:rsidR="00FB5AB2" w:rsidRPr="00CF236D">
      <w:rPr>
        <w:rStyle w:val="PageNumber"/>
      </w:rPr>
      <w:fldChar w:fldCharType="begin"/>
    </w:r>
    <w:r w:rsidRPr="00CF236D">
      <w:rPr>
        <w:rStyle w:val="PageNumber"/>
      </w:rPr>
      <w:instrText xml:space="preserve"> NUMPAGES </w:instrText>
    </w:r>
    <w:r w:rsidR="00FB5AB2" w:rsidRPr="00CF236D">
      <w:rPr>
        <w:rStyle w:val="PageNumber"/>
      </w:rPr>
      <w:fldChar w:fldCharType="separate"/>
    </w:r>
    <w:r w:rsidR="00FD723B">
      <w:rPr>
        <w:rStyle w:val="PageNumber"/>
        <w:noProof/>
      </w:rPr>
      <w:t>3</w:t>
    </w:r>
    <w:r w:rsidR="00FB5AB2" w:rsidRPr="00CF236D">
      <w:rPr>
        <w:rStyle w:val="PageNumber"/>
      </w:rPr>
      <w:fldChar w:fldCharType="end"/>
    </w:r>
  </w:p>
  <w:p w14:paraId="717FDBF6" w14:textId="77777777" w:rsidR="00C71D3B" w:rsidRDefault="00C71D3B">
    <w:pPr>
      <w:tabs>
        <w:tab w:val="left" w:pos="0"/>
        <w:tab w:val="right" w:pos="8640"/>
      </w:tabs>
      <w:suppressAutoHyphens/>
      <w:jc w:val="center"/>
      <w:rPr>
        <w:rStyle w:val="PageNumber"/>
      </w:rPr>
    </w:pPr>
  </w:p>
  <w:p w14:paraId="5126593D" w14:textId="77777777" w:rsidR="00C71D3B" w:rsidRDefault="00C71D3B">
    <w:pPr>
      <w:tabs>
        <w:tab w:val="left" w:pos="0"/>
        <w:tab w:val="right" w:pos="8640"/>
      </w:tabs>
      <w:suppressAutoHyphens/>
      <w:jc w:val="center"/>
      <w:rPr>
        <w:rFonts w:ascii="Univers" w:hAnsi="Univer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3DF0E" w14:textId="77777777" w:rsidR="00FD42F4" w:rsidRDefault="00FD42F4">
      <w:r>
        <w:separator/>
      </w:r>
    </w:p>
  </w:footnote>
  <w:footnote w:type="continuationSeparator" w:id="0">
    <w:p w14:paraId="2D29272E" w14:textId="77777777" w:rsidR="00FD42F4" w:rsidRDefault="00FD4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F94F0" w14:textId="77777777" w:rsidR="00C71D3B" w:rsidRDefault="00AD78AE" w:rsidP="00826179">
    <w:pPr>
      <w:pStyle w:val="Heading2"/>
    </w:pPr>
    <w:r>
      <w:t xml:space="preserve">14-0420 </w:t>
    </w:r>
    <w:r w:rsidR="00B137B5">
      <w:t>PAH/BIOMARKERs</w:t>
    </w:r>
    <w:r>
      <w:t xml:space="preserve"> </w:t>
    </w:r>
    <w:r w:rsidR="00C71D3B">
      <w:t>QA/QC Summary</w:t>
    </w:r>
  </w:p>
  <w:p w14:paraId="5871A090" w14:textId="77777777" w:rsidR="00C71D3B" w:rsidRDefault="00C71D3B">
    <w:pPr>
      <w:pBdr>
        <w:bottom w:val="single" w:sz="4" w:space="1" w:color="auto"/>
      </w:pBdr>
      <w:tabs>
        <w:tab w:val="left" w:pos="0"/>
        <w:tab w:val="right" w:pos="8640"/>
      </w:tabs>
      <w:suppressAutoHyphen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022E"/>
    <w:multiLevelType w:val="multilevel"/>
    <w:tmpl w:val="9F66BB88"/>
    <w:lvl w:ilvl="0">
      <w:start w:val="2"/>
      <w:numFmt w:val="decimalZero"/>
      <w:lvlText w:val="%1"/>
      <w:lvlJc w:val="left"/>
      <w:pPr>
        <w:tabs>
          <w:tab w:val="num" w:pos="810"/>
        </w:tabs>
        <w:ind w:left="810" w:hanging="810"/>
      </w:pPr>
      <w:rPr>
        <w:rFonts w:hint="default"/>
        <w:b/>
      </w:rPr>
    </w:lvl>
    <w:lvl w:ilvl="1">
      <w:start w:val="648"/>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nsid w:val="1F6F2C66"/>
    <w:multiLevelType w:val="hybridMultilevel"/>
    <w:tmpl w:val="FCC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E6939"/>
    <w:multiLevelType w:val="hybridMultilevel"/>
    <w:tmpl w:val="628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77AE6"/>
    <w:multiLevelType w:val="multilevel"/>
    <w:tmpl w:val="5D1442C4"/>
    <w:lvl w:ilvl="0">
      <w:start w:val="2"/>
      <w:numFmt w:val="decimalZero"/>
      <w:lvlText w:val="%1"/>
      <w:lvlJc w:val="left"/>
      <w:pPr>
        <w:tabs>
          <w:tab w:val="num" w:pos="810"/>
        </w:tabs>
        <w:ind w:left="810" w:hanging="810"/>
      </w:pPr>
      <w:rPr>
        <w:rFonts w:hint="default"/>
        <w:b/>
      </w:rPr>
    </w:lvl>
    <w:lvl w:ilvl="1">
      <w:start w:val="647"/>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nsid w:val="35A40C54"/>
    <w:multiLevelType w:val="multilevel"/>
    <w:tmpl w:val="69AEA4A4"/>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371D033A"/>
    <w:multiLevelType w:val="hybridMultilevel"/>
    <w:tmpl w:val="E9E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C31CD"/>
    <w:multiLevelType w:val="hybridMultilevel"/>
    <w:tmpl w:val="6A1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07579"/>
    <w:multiLevelType w:val="multilevel"/>
    <w:tmpl w:val="DB06FF14"/>
    <w:lvl w:ilvl="0">
      <w:start w:val="2"/>
      <w:numFmt w:val="decimalZero"/>
      <w:lvlText w:val="%1"/>
      <w:lvlJc w:val="left"/>
      <w:pPr>
        <w:tabs>
          <w:tab w:val="num" w:pos="810"/>
        </w:tabs>
        <w:ind w:left="810" w:hanging="810"/>
      </w:pPr>
      <w:rPr>
        <w:rFonts w:hint="default"/>
        <w:b/>
      </w:rPr>
    </w:lvl>
    <w:lvl w:ilvl="1">
      <w:start w:val="670"/>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nsid w:val="576B7AEE"/>
    <w:multiLevelType w:val="multilevel"/>
    <w:tmpl w:val="88D8644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nsid w:val="6B2A6878"/>
    <w:multiLevelType w:val="hybridMultilevel"/>
    <w:tmpl w:val="598CDD2E"/>
    <w:lvl w:ilvl="0" w:tplc="F620F25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8B6F42"/>
    <w:multiLevelType w:val="multilevel"/>
    <w:tmpl w:val="E6C0D37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nsid w:val="7AC77075"/>
    <w:multiLevelType w:val="multilevel"/>
    <w:tmpl w:val="FD740FB2"/>
    <w:lvl w:ilvl="0">
      <w:start w:val="3"/>
      <w:numFmt w:val="decimalZero"/>
      <w:lvlText w:val="%1"/>
      <w:lvlJc w:val="left"/>
      <w:pPr>
        <w:tabs>
          <w:tab w:val="num" w:pos="810"/>
        </w:tabs>
        <w:ind w:left="810" w:hanging="810"/>
      </w:pPr>
      <w:rPr>
        <w:rFonts w:hint="default"/>
        <w:b/>
      </w:rPr>
    </w:lvl>
    <w:lvl w:ilvl="1">
      <w:start w:val="173"/>
      <w:numFmt w:val="decimalZero"/>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7"/>
  </w:num>
  <w:num w:numId="2">
    <w:abstractNumId w:val="3"/>
  </w:num>
  <w:num w:numId="3">
    <w:abstractNumId w:val="8"/>
  </w:num>
  <w:num w:numId="4">
    <w:abstractNumId w:val="4"/>
  </w:num>
  <w:num w:numId="5">
    <w:abstractNumId w:val="10"/>
  </w:num>
  <w:num w:numId="6">
    <w:abstractNumId w:val="11"/>
  </w:num>
  <w:num w:numId="7">
    <w:abstractNumId w:val="0"/>
  </w:num>
  <w:num w:numId="8">
    <w:abstractNumId w:val="9"/>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43A5F"/>
    <w:rsid w:val="00000423"/>
    <w:rsid w:val="00000A33"/>
    <w:rsid w:val="00000F23"/>
    <w:rsid w:val="00004C46"/>
    <w:rsid w:val="00007C27"/>
    <w:rsid w:val="00010DB6"/>
    <w:rsid w:val="00011997"/>
    <w:rsid w:val="00011B49"/>
    <w:rsid w:val="000120A8"/>
    <w:rsid w:val="00013C7E"/>
    <w:rsid w:val="00014CED"/>
    <w:rsid w:val="00015913"/>
    <w:rsid w:val="00015941"/>
    <w:rsid w:val="000161CD"/>
    <w:rsid w:val="0002199C"/>
    <w:rsid w:val="00022F7C"/>
    <w:rsid w:val="00023CC3"/>
    <w:rsid w:val="00026379"/>
    <w:rsid w:val="000327AE"/>
    <w:rsid w:val="0003560E"/>
    <w:rsid w:val="00037B9D"/>
    <w:rsid w:val="000411C4"/>
    <w:rsid w:val="0004229A"/>
    <w:rsid w:val="0004522B"/>
    <w:rsid w:val="00045B8A"/>
    <w:rsid w:val="0004683B"/>
    <w:rsid w:val="0005078A"/>
    <w:rsid w:val="00051FB9"/>
    <w:rsid w:val="000527E0"/>
    <w:rsid w:val="00054E81"/>
    <w:rsid w:val="000557A9"/>
    <w:rsid w:val="0005731F"/>
    <w:rsid w:val="00060A42"/>
    <w:rsid w:val="000611D7"/>
    <w:rsid w:val="000626CB"/>
    <w:rsid w:val="00063ACA"/>
    <w:rsid w:val="00063E3D"/>
    <w:rsid w:val="00065195"/>
    <w:rsid w:val="00065893"/>
    <w:rsid w:val="000674F5"/>
    <w:rsid w:val="00067FAF"/>
    <w:rsid w:val="00070C52"/>
    <w:rsid w:val="00071375"/>
    <w:rsid w:val="00071CAD"/>
    <w:rsid w:val="00071E35"/>
    <w:rsid w:val="000738B0"/>
    <w:rsid w:val="00076FA9"/>
    <w:rsid w:val="00086584"/>
    <w:rsid w:val="00086A19"/>
    <w:rsid w:val="00090514"/>
    <w:rsid w:val="00093A40"/>
    <w:rsid w:val="00093E41"/>
    <w:rsid w:val="000952F4"/>
    <w:rsid w:val="00095C3C"/>
    <w:rsid w:val="00095F0A"/>
    <w:rsid w:val="0009744C"/>
    <w:rsid w:val="00097607"/>
    <w:rsid w:val="000A13F6"/>
    <w:rsid w:val="000A1973"/>
    <w:rsid w:val="000A2650"/>
    <w:rsid w:val="000A4E3F"/>
    <w:rsid w:val="000A6E2D"/>
    <w:rsid w:val="000B1110"/>
    <w:rsid w:val="000B13D6"/>
    <w:rsid w:val="000B3652"/>
    <w:rsid w:val="000B4ADD"/>
    <w:rsid w:val="000C0022"/>
    <w:rsid w:val="000C0203"/>
    <w:rsid w:val="000C1B77"/>
    <w:rsid w:val="000C43DC"/>
    <w:rsid w:val="000C7470"/>
    <w:rsid w:val="000D1545"/>
    <w:rsid w:val="000D2E02"/>
    <w:rsid w:val="000D5469"/>
    <w:rsid w:val="000D67A8"/>
    <w:rsid w:val="000E0431"/>
    <w:rsid w:val="000E316D"/>
    <w:rsid w:val="000E3DCB"/>
    <w:rsid w:val="000E5CDC"/>
    <w:rsid w:val="000E7561"/>
    <w:rsid w:val="000E7AAE"/>
    <w:rsid w:val="000F0F67"/>
    <w:rsid w:val="000F10B0"/>
    <w:rsid w:val="000F28FD"/>
    <w:rsid w:val="000F2F53"/>
    <w:rsid w:val="000F53E3"/>
    <w:rsid w:val="00102DC4"/>
    <w:rsid w:val="001053F1"/>
    <w:rsid w:val="00105F73"/>
    <w:rsid w:val="0011489C"/>
    <w:rsid w:val="00115864"/>
    <w:rsid w:val="0011695F"/>
    <w:rsid w:val="00120A99"/>
    <w:rsid w:val="00125433"/>
    <w:rsid w:val="001265B0"/>
    <w:rsid w:val="001266D0"/>
    <w:rsid w:val="00126E4C"/>
    <w:rsid w:val="0013009B"/>
    <w:rsid w:val="00131D1A"/>
    <w:rsid w:val="001323D2"/>
    <w:rsid w:val="0013285C"/>
    <w:rsid w:val="00132CD2"/>
    <w:rsid w:val="00136BD4"/>
    <w:rsid w:val="00136C19"/>
    <w:rsid w:val="001373E5"/>
    <w:rsid w:val="00137667"/>
    <w:rsid w:val="001416A0"/>
    <w:rsid w:val="0014545B"/>
    <w:rsid w:val="00146157"/>
    <w:rsid w:val="00146933"/>
    <w:rsid w:val="00146A6C"/>
    <w:rsid w:val="0015051F"/>
    <w:rsid w:val="001515D7"/>
    <w:rsid w:val="00160ECF"/>
    <w:rsid w:val="0016148B"/>
    <w:rsid w:val="00162B58"/>
    <w:rsid w:val="00163830"/>
    <w:rsid w:val="00167CDF"/>
    <w:rsid w:val="0017020F"/>
    <w:rsid w:val="00172DBC"/>
    <w:rsid w:val="001740EB"/>
    <w:rsid w:val="00175866"/>
    <w:rsid w:val="00175883"/>
    <w:rsid w:val="001805CD"/>
    <w:rsid w:val="00180B63"/>
    <w:rsid w:val="001814A3"/>
    <w:rsid w:val="00183D78"/>
    <w:rsid w:val="00190F5A"/>
    <w:rsid w:val="001913BE"/>
    <w:rsid w:val="001917CF"/>
    <w:rsid w:val="001920FC"/>
    <w:rsid w:val="00192765"/>
    <w:rsid w:val="00193FA5"/>
    <w:rsid w:val="001968DE"/>
    <w:rsid w:val="001A0FF3"/>
    <w:rsid w:val="001A2B20"/>
    <w:rsid w:val="001A2FA9"/>
    <w:rsid w:val="001A4251"/>
    <w:rsid w:val="001A6EF9"/>
    <w:rsid w:val="001A714E"/>
    <w:rsid w:val="001A7BCF"/>
    <w:rsid w:val="001A7DAF"/>
    <w:rsid w:val="001B2A62"/>
    <w:rsid w:val="001B3065"/>
    <w:rsid w:val="001B6055"/>
    <w:rsid w:val="001B62E2"/>
    <w:rsid w:val="001B75FB"/>
    <w:rsid w:val="001C04FD"/>
    <w:rsid w:val="001C0576"/>
    <w:rsid w:val="001C375B"/>
    <w:rsid w:val="001C7B13"/>
    <w:rsid w:val="001D3426"/>
    <w:rsid w:val="001D3A0F"/>
    <w:rsid w:val="001D46A9"/>
    <w:rsid w:val="001D5350"/>
    <w:rsid w:val="001D683F"/>
    <w:rsid w:val="001E0462"/>
    <w:rsid w:val="001E126F"/>
    <w:rsid w:val="001E1DA0"/>
    <w:rsid w:val="001E1DEA"/>
    <w:rsid w:val="001E2CD6"/>
    <w:rsid w:val="001E7C5E"/>
    <w:rsid w:val="001F2EBC"/>
    <w:rsid w:val="001F2F25"/>
    <w:rsid w:val="001F4444"/>
    <w:rsid w:val="001F5ED6"/>
    <w:rsid w:val="001F60D7"/>
    <w:rsid w:val="002004F1"/>
    <w:rsid w:val="002028F2"/>
    <w:rsid w:val="0020358F"/>
    <w:rsid w:val="00205460"/>
    <w:rsid w:val="00210819"/>
    <w:rsid w:val="00213E34"/>
    <w:rsid w:val="002140C8"/>
    <w:rsid w:val="00215A01"/>
    <w:rsid w:val="00216009"/>
    <w:rsid w:val="00222D1E"/>
    <w:rsid w:val="002308C4"/>
    <w:rsid w:val="00230937"/>
    <w:rsid w:val="002315B2"/>
    <w:rsid w:val="002320C8"/>
    <w:rsid w:val="00233314"/>
    <w:rsid w:val="00234021"/>
    <w:rsid w:val="00234467"/>
    <w:rsid w:val="00236B98"/>
    <w:rsid w:val="00236CD2"/>
    <w:rsid w:val="00237E35"/>
    <w:rsid w:val="0024132F"/>
    <w:rsid w:val="0024255B"/>
    <w:rsid w:val="00243BF4"/>
    <w:rsid w:val="00245AFE"/>
    <w:rsid w:val="00246FAC"/>
    <w:rsid w:val="00247D55"/>
    <w:rsid w:val="002519B2"/>
    <w:rsid w:val="00252CF8"/>
    <w:rsid w:val="002535D7"/>
    <w:rsid w:val="002546FA"/>
    <w:rsid w:val="00257143"/>
    <w:rsid w:val="002577B3"/>
    <w:rsid w:val="0026057C"/>
    <w:rsid w:val="002625AD"/>
    <w:rsid w:val="0026301F"/>
    <w:rsid w:val="002643CE"/>
    <w:rsid w:val="00264477"/>
    <w:rsid w:val="00264E33"/>
    <w:rsid w:val="00266B67"/>
    <w:rsid w:val="002671FF"/>
    <w:rsid w:val="0026726C"/>
    <w:rsid w:val="00267856"/>
    <w:rsid w:val="002720F1"/>
    <w:rsid w:val="0027312D"/>
    <w:rsid w:val="002762CE"/>
    <w:rsid w:val="002807A2"/>
    <w:rsid w:val="00281AAD"/>
    <w:rsid w:val="0028298E"/>
    <w:rsid w:val="00283949"/>
    <w:rsid w:val="002857C5"/>
    <w:rsid w:val="00285B2B"/>
    <w:rsid w:val="00286A1A"/>
    <w:rsid w:val="002911AD"/>
    <w:rsid w:val="002916D7"/>
    <w:rsid w:val="002923FC"/>
    <w:rsid w:val="002932DC"/>
    <w:rsid w:val="00295954"/>
    <w:rsid w:val="002A045B"/>
    <w:rsid w:val="002A0D73"/>
    <w:rsid w:val="002A3BD9"/>
    <w:rsid w:val="002A60CB"/>
    <w:rsid w:val="002A684C"/>
    <w:rsid w:val="002A7C8D"/>
    <w:rsid w:val="002B224C"/>
    <w:rsid w:val="002B2609"/>
    <w:rsid w:val="002B2CA0"/>
    <w:rsid w:val="002B504E"/>
    <w:rsid w:val="002B51F4"/>
    <w:rsid w:val="002B534B"/>
    <w:rsid w:val="002B5736"/>
    <w:rsid w:val="002B5AAA"/>
    <w:rsid w:val="002B66E9"/>
    <w:rsid w:val="002B6FB5"/>
    <w:rsid w:val="002C0583"/>
    <w:rsid w:val="002C07D8"/>
    <w:rsid w:val="002C3D58"/>
    <w:rsid w:val="002C4751"/>
    <w:rsid w:val="002C5B59"/>
    <w:rsid w:val="002C69F1"/>
    <w:rsid w:val="002D0158"/>
    <w:rsid w:val="002D2E35"/>
    <w:rsid w:val="002D2EA1"/>
    <w:rsid w:val="002D41E6"/>
    <w:rsid w:val="002D500C"/>
    <w:rsid w:val="002D6B0D"/>
    <w:rsid w:val="002D7036"/>
    <w:rsid w:val="002D7DC5"/>
    <w:rsid w:val="002E1EA5"/>
    <w:rsid w:val="002E2697"/>
    <w:rsid w:val="002E2941"/>
    <w:rsid w:val="002E2FEB"/>
    <w:rsid w:val="002E505A"/>
    <w:rsid w:val="002E61EE"/>
    <w:rsid w:val="002F0C0B"/>
    <w:rsid w:val="002F0E3C"/>
    <w:rsid w:val="002F0F38"/>
    <w:rsid w:val="002F1459"/>
    <w:rsid w:val="002F184A"/>
    <w:rsid w:val="002F1AB0"/>
    <w:rsid w:val="002F555A"/>
    <w:rsid w:val="002F5FA6"/>
    <w:rsid w:val="002F6547"/>
    <w:rsid w:val="00301832"/>
    <w:rsid w:val="003027AD"/>
    <w:rsid w:val="00303A28"/>
    <w:rsid w:val="00304ACA"/>
    <w:rsid w:val="003066AE"/>
    <w:rsid w:val="00307330"/>
    <w:rsid w:val="00311B31"/>
    <w:rsid w:val="003147CD"/>
    <w:rsid w:val="0031553B"/>
    <w:rsid w:val="0031616C"/>
    <w:rsid w:val="0031739F"/>
    <w:rsid w:val="00317A23"/>
    <w:rsid w:val="003213AA"/>
    <w:rsid w:val="00322E78"/>
    <w:rsid w:val="00324265"/>
    <w:rsid w:val="003256BA"/>
    <w:rsid w:val="00326005"/>
    <w:rsid w:val="00331A74"/>
    <w:rsid w:val="00332372"/>
    <w:rsid w:val="0033334A"/>
    <w:rsid w:val="0033630C"/>
    <w:rsid w:val="00341922"/>
    <w:rsid w:val="00341EE1"/>
    <w:rsid w:val="00341F72"/>
    <w:rsid w:val="00342424"/>
    <w:rsid w:val="0034578C"/>
    <w:rsid w:val="00346225"/>
    <w:rsid w:val="00346366"/>
    <w:rsid w:val="00347A26"/>
    <w:rsid w:val="00350218"/>
    <w:rsid w:val="00350747"/>
    <w:rsid w:val="00351563"/>
    <w:rsid w:val="0035190A"/>
    <w:rsid w:val="003519B4"/>
    <w:rsid w:val="00355768"/>
    <w:rsid w:val="003564EE"/>
    <w:rsid w:val="003578A8"/>
    <w:rsid w:val="00360CE2"/>
    <w:rsid w:val="00361737"/>
    <w:rsid w:val="00362E5D"/>
    <w:rsid w:val="00365F17"/>
    <w:rsid w:val="00371D81"/>
    <w:rsid w:val="003756BD"/>
    <w:rsid w:val="00375BDC"/>
    <w:rsid w:val="00376031"/>
    <w:rsid w:val="00376DC5"/>
    <w:rsid w:val="003822FB"/>
    <w:rsid w:val="003839BE"/>
    <w:rsid w:val="00383D2A"/>
    <w:rsid w:val="00385D88"/>
    <w:rsid w:val="00386A01"/>
    <w:rsid w:val="00387996"/>
    <w:rsid w:val="003933DE"/>
    <w:rsid w:val="003937AB"/>
    <w:rsid w:val="00394770"/>
    <w:rsid w:val="00395D32"/>
    <w:rsid w:val="0039607A"/>
    <w:rsid w:val="0039739C"/>
    <w:rsid w:val="00397430"/>
    <w:rsid w:val="003A38F1"/>
    <w:rsid w:val="003A4301"/>
    <w:rsid w:val="003A70AA"/>
    <w:rsid w:val="003B0695"/>
    <w:rsid w:val="003B13F9"/>
    <w:rsid w:val="003B207C"/>
    <w:rsid w:val="003B3411"/>
    <w:rsid w:val="003B4123"/>
    <w:rsid w:val="003C1B97"/>
    <w:rsid w:val="003C2A10"/>
    <w:rsid w:val="003C310B"/>
    <w:rsid w:val="003C7C47"/>
    <w:rsid w:val="003D0043"/>
    <w:rsid w:val="003D30DC"/>
    <w:rsid w:val="003D568C"/>
    <w:rsid w:val="003E0FBF"/>
    <w:rsid w:val="003E327E"/>
    <w:rsid w:val="003E3AF9"/>
    <w:rsid w:val="003E3F4F"/>
    <w:rsid w:val="003E41B8"/>
    <w:rsid w:val="003F23E8"/>
    <w:rsid w:val="003F27D5"/>
    <w:rsid w:val="003F4208"/>
    <w:rsid w:val="003F433C"/>
    <w:rsid w:val="003F4653"/>
    <w:rsid w:val="003F562B"/>
    <w:rsid w:val="003F56F6"/>
    <w:rsid w:val="003F5D9A"/>
    <w:rsid w:val="003F79E7"/>
    <w:rsid w:val="00400366"/>
    <w:rsid w:val="00400A3D"/>
    <w:rsid w:val="004016A0"/>
    <w:rsid w:val="00403563"/>
    <w:rsid w:val="00406F09"/>
    <w:rsid w:val="00407B89"/>
    <w:rsid w:val="00410EA8"/>
    <w:rsid w:val="0041166A"/>
    <w:rsid w:val="004141B5"/>
    <w:rsid w:val="004156F5"/>
    <w:rsid w:val="004200F2"/>
    <w:rsid w:val="00421601"/>
    <w:rsid w:val="00421629"/>
    <w:rsid w:val="00423759"/>
    <w:rsid w:val="00424566"/>
    <w:rsid w:val="00427061"/>
    <w:rsid w:val="00427DC0"/>
    <w:rsid w:val="00430D46"/>
    <w:rsid w:val="0043203A"/>
    <w:rsid w:val="00434042"/>
    <w:rsid w:val="00440854"/>
    <w:rsid w:val="00445D5F"/>
    <w:rsid w:val="00452611"/>
    <w:rsid w:val="004528E5"/>
    <w:rsid w:val="00453260"/>
    <w:rsid w:val="004532BE"/>
    <w:rsid w:val="004539ED"/>
    <w:rsid w:val="004574AD"/>
    <w:rsid w:val="00457A00"/>
    <w:rsid w:val="00462F66"/>
    <w:rsid w:val="004642DA"/>
    <w:rsid w:val="004647E2"/>
    <w:rsid w:val="00464804"/>
    <w:rsid w:val="00470B19"/>
    <w:rsid w:val="00471A8C"/>
    <w:rsid w:val="004729A8"/>
    <w:rsid w:val="00474FEA"/>
    <w:rsid w:val="00475F57"/>
    <w:rsid w:val="004800AB"/>
    <w:rsid w:val="004837A0"/>
    <w:rsid w:val="004846DF"/>
    <w:rsid w:val="00484D26"/>
    <w:rsid w:val="004852C3"/>
    <w:rsid w:val="004872FB"/>
    <w:rsid w:val="004946D3"/>
    <w:rsid w:val="0049544B"/>
    <w:rsid w:val="00495C7F"/>
    <w:rsid w:val="00497371"/>
    <w:rsid w:val="004A0E3B"/>
    <w:rsid w:val="004A13F6"/>
    <w:rsid w:val="004A18DD"/>
    <w:rsid w:val="004A3730"/>
    <w:rsid w:val="004A3933"/>
    <w:rsid w:val="004A6657"/>
    <w:rsid w:val="004A707B"/>
    <w:rsid w:val="004B181E"/>
    <w:rsid w:val="004B1AE1"/>
    <w:rsid w:val="004B4AD0"/>
    <w:rsid w:val="004B5324"/>
    <w:rsid w:val="004B7106"/>
    <w:rsid w:val="004B7451"/>
    <w:rsid w:val="004C3061"/>
    <w:rsid w:val="004C3131"/>
    <w:rsid w:val="004C34A6"/>
    <w:rsid w:val="004C4FA1"/>
    <w:rsid w:val="004C76C8"/>
    <w:rsid w:val="004D439E"/>
    <w:rsid w:val="004E10F0"/>
    <w:rsid w:val="004E1965"/>
    <w:rsid w:val="004E22C0"/>
    <w:rsid w:val="004E55F4"/>
    <w:rsid w:val="004F0BE9"/>
    <w:rsid w:val="004F2131"/>
    <w:rsid w:val="004F27C4"/>
    <w:rsid w:val="004F5627"/>
    <w:rsid w:val="004F58D9"/>
    <w:rsid w:val="00502161"/>
    <w:rsid w:val="0050217F"/>
    <w:rsid w:val="005052EB"/>
    <w:rsid w:val="00505C19"/>
    <w:rsid w:val="0050668F"/>
    <w:rsid w:val="00507074"/>
    <w:rsid w:val="00507687"/>
    <w:rsid w:val="00510A57"/>
    <w:rsid w:val="00513DD9"/>
    <w:rsid w:val="00514431"/>
    <w:rsid w:val="00515566"/>
    <w:rsid w:val="005165F8"/>
    <w:rsid w:val="00521566"/>
    <w:rsid w:val="00521C2D"/>
    <w:rsid w:val="00521EA2"/>
    <w:rsid w:val="0052343C"/>
    <w:rsid w:val="005241B8"/>
    <w:rsid w:val="00525D23"/>
    <w:rsid w:val="005313E5"/>
    <w:rsid w:val="005330E9"/>
    <w:rsid w:val="00533AC0"/>
    <w:rsid w:val="00534F4A"/>
    <w:rsid w:val="00536227"/>
    <w:rsid w:val="005369AE"/>
    <w:rsid w:val="005378F2"/>
    <w:rsid w:val="00540244"/>
    <w:rsid w:val="00540D37"/>
    <w:rsid w:val="005410FA"/>
    <w:rsid w:val="0054204A"/>
    <w:rsid w:val="005438C1"/>
    <w:rsid w:val="005458CB"/>
    <w:rsid w:val="00546AFC"/>
    <w:rsid w:val="00546D75"/>
    <w:rsid w:val="005477BC"/>
    <w:rsid w:val="005477E4"/>
    <w:rsid w:val="005525CC"/>
    <w:rsid w:val="005526D2"/>
    <w:rsid w:val="0055343F"/>
    <w:rsid w:val="005553E8"/>
    <w:rsid w:val="005557B1"/>
    <w:rsid w:val="00555C86"/>
    <w:rsid w:val="00556EF9"/>
    <w:rsid w:val="0056269E"/>
    <w:rsid w:val="0056379C"/>
    <w:rsid w:val="00563817"/>
    <w:rsid w:val="005638A7"/>
    <w:rsid w:val="00566ED9"/>
    <w:rsid w:val="00567206"/>
    <w:rsid w:val="005678CA"/>
    <w:rsid w:val="00570BAD"/>
    <w:rsid w:val="00572224"/>
    <w:rsid w:val="00575FED"/>
    <w:rsid w:val="00576F20"/>
    <w:rsid w:val="005812C9"/>
    <w:rsid w:val="0058200F"/>
    <w:rsid w:val="005858F8"/>
    <w:rsid w:val="00586A55"/>
    <w:rsid w:val="0058780B"/>
    <w:rsid w:val="005909B9"/>
    <w:rsid w:val="00591BF4"/>
    <w:rsid w:val="005930DD"/>
    <w:rsid w:val="005935B3"/>
    <w:rsid w:val="00594AE3"/>
    <w:rsid w:val="00595B43"/>
    <w:rsid w:val="005965B8"/>
    <w:rsid w:val="005968B6"/>
    <w:rsid w:val="00596EB2"/>
    <w:rsid w:val="005A0491"/>
    <w:rsid w:val="005A697F"/>
    <w:rsid w:val="005A6FA5"/>
    <w:rsid w:val="005A7F1A"/>
    <w:rsid w:val="005B0AF2"/>
    <w:rsid w:val="005B1513"/>
    <w:rsid w:val="005B3D1A"/>
    <w:rsid w:val="005B3F8D"/>
    <w:rsid w:val="005C097D"/>
    <w:rsid w:val="005C3E4C"/>
    <w:rsid w:val="005C566F"/>
    <w:rsid w:val="005D1758"/>
    <w:rsid w:val="005D209D"/>
    <w:rsid w:val="005D2907"/>
    <w:rsid w:val="005D4DD3"/>
    <w:rsid w:val="005D6C61"/>
    <w:rsid w:val="005D7ABD"/>
    <w:rsid w:val="005E1D98"/>
    <w:rsid w:val="005E2103"/>
    <w:rsid w:val="005E371F"/>
    <w:rsid w:val="005E4813"/>
    <w:rsid w:val="005E5A79"/>
    <w:rsid w:val="005E6B27"/>
    <w:rsid w:val="005E6C8F"/>
    <w:rsid w:val="005F42CC"/>
    <w:rsid w:val="005F6E9C"/>
    <w:rsid w:val="00601490"/>
    <w:rsid w:val="00602FF9"/>
    <w:rsid w:val="00604152"/>
    <w:rsid w:val="00604330"/>
    <w:rsid w:val="00611BDC"/>
    <w:rsid w:val="006153D8"/>
    <w:rsid w:val="00615A6E"/>
    <w:rsid w:val="006200E6"/>
    <w:rsid w:val="006205A0"/>
    <w:rsid w:val="00621329"/>
    <w:rsid w:val="0062340A"/>
    <w:rsid w:val="00623A03"/>
    <w:rsid w:val="00623DFB"/>
    <w:rsid w:val="0062575F"/>
    <w:rsid w:val="00626903"/>
    <w:rsid w:val="00627AD8"/>
    <w:rsid w:val="00630952"/>
    <w:rsid w:val="00631F63"/>
    <w:rsid w:val="006334C4"/>
    <w:rsid w:val="00641D5E"/>
    <w:rsid w:val="006421F1"/>
    <w:rsid w:val="00642610"/>
    <w:rsid w:val="00643A5F"/>
    <w:rsid w:val="00644447"/>
    <w:rsid w:val="006448AC"/>
    <w:rsid w:val="00647AA9"/>
    <w:rsid w:val="00647B3C"/>
    <w:rsid w:val="00650E14"/>
    <w:rsid w:val="006522F1"/>
    <w:rsid w:val="006538AE"/>
    <w:rsid w:val="0065473A"/>
    <w:rsid w:val="00657EDB"/>
    <w:rsid w:val="00663FB1"/>
    <w:rsid w:val="00664FA6"/>
    <w:rsid w:val="00665102"/>
    <w:rsid w:val="00667B61"/>
    <w:rsid w:val="00671264"/>
    <w:rsid w:val="00673991"/>
    <w:rsid w:val="00674881"/>
    <w:rsid w:val="00674E91"/>
    <w:rsid w:val="00686C83"/>
    <w:rsid w:val="00687731"/>
    <w:rsid w:val="00687CE6"/>
    <w:rsid w:val="0069150A"/>
    <w:rsid w:val="00691BD7"/>
    <w:rsid w:val="00691BE9"/>
    <w:rsid w:val="00693993"/>
    <w:rsid w:val="00693E3F"/>
    <w:rsid w:val="00694445"/>
    <w:rsid w:val="006956B7"/>
    <w:rsid w:val="0069668A"/>
    <w:rsid w:val="006A077A"/>
    <w:rsid w:val="006A12E1"/>
    <w:rsid w:val="006A24D4"/>
    <w:rsid w:val="006A3949"/>
    <w:rsid w:val="006A54C2"/>
    <w:rsid w:val="006A70CC"/>
    <w:rsid w:val="006A7845"/>
    <w:rsid w:val="006B46B7"/>
    <w:rsid w:val="006B5F45"/>
    <w:rsid w:val="006B771A"/>
    <w:rsid w:val="006C127C"/>
    <w:rsid w:val="006C18A6"/>
    <w:rsid w:val="006C2BEB"/>
    <w:rsid w:val="006C39DC"/>
    <w:rsid w:val="006C3C17"/>
    <w:rsid w:val="006C4BDC"/>
    <w:rsid w:val="006C52CD"/>
    <w:rsid w:val="006C655E"/>
    <w:rsid w:val="006C6588"/>
    <w:rsid w:val="006D06E7"/>
    <w:rsid w:val="006D2F0D"/>
    <w:rsid w:val="006D3D2B"/>
    <w:rsid w:val="006D4612"/>
    <w:rsid w:val="006D59CE"/>
    <w:rsid w:val="006E239A"/>
    <w:rsid w:val="006E239D"/>
    <w:rsid w:val="006E26A5"/>
    <w:rsid w:val="006E5109"/>
    <w:rsid w:val="006E5111"/>
    <w:rsid w:val="006E5A33"/>
    <w:rsid w:val="006E5B22"/>
    <w:rsid w:val="006E699E"/>
    <w:rsid w:val="006E7E96"/>
    <w:rsid w:val="006F00F7"/>
    <w:rsid w:val="006F076A"/>
    <w:rsid w:val="006F0FFE"/>
    <w:rsid w:val="006F1F43"/>
    <w:rsid w:val="006F2010"/>
    <w:rsid w:val="006F28ED"/>
    <w:rsid w:val="006F48A0"/>
    <w:rsid w:val="006F605E"/>
    <w:rsid w:val="006F7D00"/>
    <w:rsid w:val="006F7D26"/>
    <w:rsid w:val="00700BC8"/>
    <w:rsid w:val="00700E8A"/>
    <w:rsid w:val="007012CB"/>
    <w:rsid w:val="007024D7"/>
    <w:rsid w:val="00703C2A"/>
    <w:rsid w:val="00703CA8"/>
    <w:rsid w:val="00705292"/>
    <w:rsid w:val="00705932"/>
    <w:rsid w:val="007121C8"/>
    <w:rsid w:val="00712491"/>
    <w:rsid w:val="00712627"/>
    <w:rsid w:val="00714DE9"/>
    <w:rsid w:val="007164F7"/>
    <w:rsid w:val="0072157C"/>
    <w:rsid w:val="00723687"/>
    <w:rsid w:val="0072417E"/>
    <w:rsid w:val="00724FBA"/>
    <w:rsid w:val="00726C6F"/>
    <w:rsid w:val="00726CEF"/>
    <w:rsid w:val="007279CD"/>
    <w:rsid w:val="007303E5"/>
    <w:rsid w:val="00730CB1"/>
    <w:rsid w:val="00731064"/>
    <w:rsid w:val="00731350"/>
    <w:rsid w:val="00732BF9"/>
    <w:rsid w:val="00733841"/>
    <w:rsid w:val="00734432"/>
    <w:rsid w:val="007348DD"/>
    <w:rsid w:val="00735E7A"/>
    <w:rsid w:val="007406CE"/>
    <w:rsid w:val="007449FD"/>
    <w:rsid w:val="007454AF"/>
    <w:rsid w:val="0074587B"/>
    <w:rsid w:val="0075055C"/>
    <w:rsid w:val="007511D4"/>
    <w:rsid w:val="00751F7B"/>
    <w:rsid w:val="00756598"/>
    <w:rsid w:val="00756846"/>
    <w:rsid w:val="007608D3"/>
    <w:rsid w:val="00760C89"/>
    <w:rsid w:val="00761C12"/>
    <w:rsid w:val="00761CAC"/>
    <w:rsid w:val="00763F09"/>
    <w:rsid w:val="00765393"/>
    <w:rsid w:val="00765AE6"/>
    <w:rsid w:val="0076792B"/>
    <w:rsid w:val="00767B51"/>
    <w:rsid w:val="00771381"/>
    <w:rsid w:val="0077397A"/>
    <w:rsid w:val="00774775"/>
    <w:rsid w:val="00776075"/>
    <w:rsid w:val="0077718E"/>
    <w:rsid w:val="0078109E"/>
    <w:rsid w:val="00781383"/>
    <w:rsid w:val="00781B18"/>
    <w:rsid w:val="0078491B"/>
    <w:rsid w:val="00784C40"/>
    <w:rsid w:val="00785237"/>
    <w:rsid w:val="00786583"/>
    <w:rsid w:val="00786697"/>
    <w:rsid w:val="00786821"/>
    <w:rsid w:val="00790730"/>
    <w:rsid w:val="00791CA1"/>
    <w:rsid w:val="007930DE"/>
    <w:rsid w:val="007931A8"/>
    <w:rsid w:val="007941F3"/>
    <w:rsid w:val="0079503E"/>
    <w:rsid w:val="00795531"/>
    <w:rsid w:val="007966A5"/>
    <w:rsid w:val="007A24CF"/>
    <w:rsid w:val="007A2520"/>
    <w:rsid w:val="007A303D"/>
    <w:rsid w:val="007A5E07"/>
    <w:rsid w:val="007B226E"/>
    <w:rsid w:val="007B3387"/>
    <w:rsid w:val="007B3DC7"/>
    <w:rsid w:val="007B5840"/>
    <w:rsid w:val="007B6A94"/>
    <w:rsid w:val="007B6AB5"/>
    <w:rsid w:val="007B7B41"/>
    <w:rsid w:val="007C2894"/>
    <w:rsid w:val="007C67F6"/>
    <w:rsid w:val="007C71FA"/>
    <w:rsid w:val="007C7C7F"/>
    <w:rsid w:val="007D0783"/>
    <w:rsid w:val="007D1A8E"/>
    <w:rsid w:val="007D1E7E"/>
    <w:rsid w:val="007D21F1"/>
    <w:rsid w:val="007D3095"/>
    <w:rsid w:val="007D3B4F"/>
    <w:rsid w:val="007D659D"/>
    <w:rsid w:val="007E03A1"/>
    <w:rsid w:val="007E05F5"/>
    <w:rsid w:val="007E1D23"/>
    <w:rsid w:val="007E710C"/>
    <w:rsid w:val="007E7A54"/>
    <w:rsid w:val="007F0BC3"/>
    <w:rsid w:val="007F4E7C"/>
    <w:rsid w:val="00800F3A"/>
    <w:rsid w:val="00801533"/>
    <w:rsid w:val="008065ED"/>
    <w:rsid w:val="0080741F"/>
    <w:rsid w:val="00810BC2"/>
    <w:rsid w:val="00810D42"/>
    <w:rsid w:val="0081395C"/>
    <w:rsid w:val="008156CD"/>
    <w:rsid w:val="0082049C"/>
    <w:rsid w:val="008213A1"/>
    <w:rsid w:val="00821928"/>
    <w:rsid w:val="00821EB2"/>
    <w:rsid w:val="008236AA"/>
    <w:rsid w:val="008258B7"/>
    <w:rsid w:val="00826179"/>
    <w:rsid w:val="008305FF"/>
    <w:rsid w:val="00831A34"/>
    <w:rsid w:val="008347B9"/>
    <w:rsid w:val="00834D10"/>
    <w:rsid w:val="0083540F"/>
    <w:rsid w:val="00836B8C"/>
    <w:rsid w:val="00836FAE"/>
    <w:rsid w:val="00837131"/>
    <w:rsid w:val="00837B49"/>
    <w:rsid w:val="00840F8A"/>
    <w:rsid w:val="0084184B"/>
    <w:rsid w:val="00844324"/>
    <w:rsid w:val="008505EF"/>
    <w:rsid w:val="008541F3"/>
    <w:rsid w:val="00854D65"/>
    <w:rsid w:val="00855F13"/>
    <w:rsid w:val="00856BCC"/>
    <w:rsid w:val="00856BFA"/>
    <w:rsid w:val="008614C9"/>
    <w:rsid w:val="008628F6"/>
    <w:rsid w:val="0086642B"/>
    <w:rsid w:val="00867C6F"/>
    <w:rsid w:val="00867E0F"/>
    <w:rsid w:val="00872404"/>
    <w:rsid w:val="0087345F"/>
    <w:rsid w:val="00873B89"/>
    <w:rsid w:val="00882262"/>
    <w:rsid w:val="00885290"/>
    <w:rsid w:val="008867D3"/>
    <w:rsid w:val="00892247"/>
    <w:rsid w:val="0089248A"/>
    <w:rsid w:val="00892673"/>
    <w:rsid w:val="00893C3A"/>
    <w:rsid w:val="008946FE"/>
    <w:rsid w:val="00895D31"/>
    <w:rsid w:val="00896C60"/>
    <w:rsid w:val="00897F33"/>
    <w:rsid w:val="008B038F"/>
    <w:rsid w:val="008B08D7"/>
    <w:rsid w:val="008B1D3F"/>
    <w:rsid w:val="008B24DC"/>
    <w:rsid w:val="008B27B1"/>
    <w:rsid w:val="008B6244"/>
    <w:rsid w:val="008B6ED4"/>
    <w:rsid w:val="008B7497"/>
    <w:rsid w:val="008C4F8D"/>
    <w:rsid w:val="008C5403"/>
    <w:rsid w:val="008C54CA"/>
    <w:rsid w:val="008C66C6"/>
    <w:rsid w:val="008C672A"/>
    <w:rsid w:val="008C6EAC"/>
    <w:rsid w:val="008C727F"/>
    <w:rsid w:val="008D09B6"/>
    <w:rsid w:val="008D2369"/>
    <w:rsid w:val="008D27E2"/>
    <w:rsid w:val="008D48C9"/>
    <w:rsid w:val="008D5629"/>
    <w:rsid w:val="008D731A"/>
    <w:rsid w:val="008E0A57"/>
    <w:rsid w:val="008E21E0"/>
    <w:rsid w:val="008E23BF"/>
    <w:rsid w:val="008E47F2"/>
    <w:rsid w:val="008E4D7E"/>
    <w:rsid w:val="008E4E8B"/>
    <w:rsid w:val="008E543C"/>
    <w:rsid w:val="008E5C5C"/>
    <w:rsid w:val="008E649F"/>
    <w:rsid w:val="008F1243"/>
    <w:rsid w:val="008F2C7B"/>
    <w:rsid w:val="008F49DF"/>
    <w:rsid w:val="008F66D3"/>
    <w:rsid w:val="008F79B0"/>
    <w:rsid w:val="00901BC8"/>
    <w:rsid w:val="009038CB"/>
    <w:rsid w:val="00906971"/>
    <w:rsid w:val="00906A2F"/>
    <w:rsid w:val="00907028"/>
    <w:rsid w:val="00910FF9"/>
    <w:rsid w:val="00914B76"/>
    <w:rsid w:val="0091662F"/>
    <w:rsid w:val="009208D3"/>
    <w:rsid w:val="00923FCF"/>
    <w:rsid w:val="00925F90"/>
    <w:rsid w:val="0092723E"/>
    <w:rsid w:val="00930EF7"/>
    <w:rsid w:val="00931053"/>
    <w:rsid w:val="009317ED"/>
    <w:rsid w:val="00931F7B"/>
    <w:rsid w:val="00933D68"/>
    <w:rsid w:val="00934AED"/>
    <w:rsid w:val="009418CE"/>
    <w:rsid w:val="00942757"/>
    <w:rsid w:val="00947EF7"/>
    <w:rsid w:val="00953CEF"/>
    <w:rsid w:val="00955029"/>
    <w:rsid w:val="00955B7B"/>
    <w:rsid w:val="009568D0"/>
    <w:rsid w:val="00960EA8"/>
    <w:rsid w:val="0096315C"/>
    <w:rsid w:val="009644E1"/>
    <w:rsid w:val="009648D7"/>
    <w:rsid w:val="00966D08"/>
    <w:rsid w:val="00970C28"/>
    <w:rsid w:val="00971DF8"/>
    <w:rsid w:val="00974B3F"/>
    <w:rsid w:val="00975B63"/>
    <w:rsid w:val="00977348"/>
    <w:rsid w:val="009773E5"/>
    <w:rsid w:val="00984025"/>
    <w:rsid w:val="00984F10"/>
    <w:rsid w:val="0098567E"/>
    <w:rsid w:val="00985949"/>
    <w:rsid w:val="00985CB6"/>
    <w:rsid w:val="00987716"/>
    <w:rsid w:val="00990DA3"/>
    <w:rsid w:val="00991241"/>
    <w:rsid w:val="0099174D"/>
    <w:rsid w:val="00991DFC"/>
    <w:rsid w:val="009955AD"/>
    <w:rsid w:val="009971FD"/>
    <w:rsid w:val="009973A8"/>
    <w:rsid w:val="009A0966"/>
    <w:rsid w:val="009A0E61"/>
    <w:rsid w:val="009A256E"/>
    <w:rsid w:val="009A3F31"/>
    <w:rsid w:val="009A524A"/>
    <w:rsid w:val="009A630D"/>
    <w:rsid w:val="009A6CA0"/>
    <w:rsid w:val="009B2FB5"/>
    <w:rsid w:val="009B3AE5"/>
    <w:rsid w:val="009B3DB9"/>
    <w:rsid w:val="009B566E"/>
    <w:rsid w:val="009B5F1E"/>
    <w:rsid w:val="009B5F43"/>
    <w:rsid w:val="009B763A"/>
    <w:rsid w:val="009C1B3B"/>
    <w:rsid w:val="009C268D"/>
    <w:rsid w:val="009C3917"/>
    <w:rsid w:val="009C7215"/>
    <w:rsid w:val="009D2212"/>
    <w:rsid w:val="009D446D"/>
    <w:rsid w:val="009D61E4"/>
    <w:rsid w:val="009D62B1"/>
    <w:rsid w:val="009E0F7E"/>
    <w:rsid w:val="009E34E5"/>
    <w:rsid w:val="009F322B"/>
    <w:rsid w:val="009F4063"/>
    <w:rsid w:val="009F6B6E"/>
    <w:rsid w:val="009F6FDD"/>
    <w:rsid w:val="00A00CE4"/>
    <w:rsid w:val="00A02886"/>
    <w:rsid w:val="00A0323C"/>
    <w:rsid w:val="00A0360C"/>
    <w:rsid w:val="00A051D4"/>
    <w:rsid w:val="00A0527D"/>
    <w:rsid w:val="00A052D2"/>
    <w:rsid w:val="00A05E1E"/>
    <w:rsid w:val="00A066A6"/>
    <w:rsid w:val="00A068B1"/>
    <w:rsid w:val="00A06A17"/>
    <w:rsid w:val="00A07599"/>
    <w:rsid w:val="00A103FC"/>
    <w:rsid w:val="00A11623"/>
    <w:rsid w:val="00A125E7"/>
    <w:rsid w:val="00A1289F"/>
    <w:rsid w:val="00A130DC"/>
    <w:rsid w:val="00A140D0"/>
    <w:rsid w:val="00A14195"/>
    <w:rsid w:val="00A143DE"/>
    <w:rsid w:val="00A149B6"/>
    <w:rsid w:val="00A151D0"/>
    <w:rsid w:val="00A15ED4"/>
    <w:rsid w:val="00A16301"/>
    <w:rsid w:val="00A16CF3"/>
    <w:rsid w:val="00A215F7"/>
    <w:rsid w:val="00A25419"/>
    <w:rsid w:val="00A259B0"/>
    <w:rsid w:val="00A25C95"/>
    <w:rsid w:val="00A27561"/>
    <w:rsid w:val="00A312DE"/>
    <w:rsid w:val="00A3199F"/>
    <w:rsid w:val="00A32988"/>
    <w:rsid w:val="00A40027"/>
    <w:rsid w:val="00A402BD"/>
    <w:rsid w:val="00A467BB"/>
    <w:rsid w:val="00A5247C"/>
    <w:rsid w:val="00A53281"/>
    <w:rsid w:val="00A5384C"/>
    <w:rsid w:val="00A539C4"/>
    <w:rsid w:val="00A626D4"/>
    <w:rsid w:val="00A6331A"/>
    <w:rsid w:val="00A65184"/>
    <w:rsid w:val="00A6518D"/>
    <w:rsid w:val="00A65721"/>
    <w:rsid w:val="00A6594D"/>
    <w:rsid w:val="00A65C8B"/>
    <w:rsid w:val="00A66AB8"/>
    <w:rsid w:val="00A66BAD"/>
    <w:rsid w:val="00A7604B"/>
    <w:rsid w:val="00A76EEA"/>
    <w:rsid w:val="00A77377"/>
    <w:rsid w:val="00A80EBC"/>
    <w:rsid w:val="00A81822"/>
    <w:rsid w:val="00A827E2"/>
    <w:rsid w:val="00A82D8F"/>
    <w:rsid w:val="00A831E1"/>
    <w:rsid w:val="00A839FA"/>
    <w:rsid w:val="00A83ABA"/>
    <w:rsid w:val="00A83CFC"/>
    <w:rsid w:val="00A86B4E"/>
    <w:rsid w:val="00A8722A"/>
    <w:rsid w:val="00A9006C"/>
    <w:rsid w:val="00A94676"/>
    <w:rsid w:val="00A953BA"/>
    <w:rsid w:val="00A97237"/>
    <w:rsid w:val="00AA126C"/>
    <w:rsid w:val="00AA27AC"/>
    <w:rsid w:val="00AA2EF3"/>
    <w:rsid w:val="00AA3046"/>
    <w:rsid w:val="00AA458E"/>
    <w:rsid w:val="00AA45EF"/>
    <w:rsid w:val="00AA6C02"/>
    <w:rsid w:val="00AB115F"/>
    <w:rsid w:val="00AB3BCF"/>
    <w:rsid w:val="00AB756E"/>
    <w:rsid w:val="00AB7B2D"/>
    <w:rsid w:val="00AB7CEB"/>
    <w:rsid w:val="00AB7FA9"/>
    <w:rsid w:val="00AC1314"/>
    <w:rsid w:val="00AC431B"/>
    <w:rsid w:val="00AC4EBD"/>
    <w:rsid w:val="00AC58B7"/>
    <w:rsid w:val="00AC5D69"/>
    <w:rsid w:val="00AD1B11"/>
    <w:rsid w:val="00AD1FEF"/>
    <w:rsid w:val="00AD2D49"/>
    <w:rsid w:val="00AD57E3"/>
    <w:rsid w:val="00AD68DA"/>
    <w:rsid w:val="00AD78AE"/>
    <w:rsid w:val="00AE5AFC"/>
    <w:rsid w:val="00AE60ED"/>
    <w:rsid w:val="00AE6C41"/>
    <w:rsid w:val="00AE7031"/>
    <w:rsid w:val="00AF0F1F"/>
    <w:rsid w:val="00AF1700"/>
    <w:rsid w:val="00AF1757"/>
    <w:rsid w:val="00AF5D1B"/>
    <w:rsid w:val="00B01BE1"/>
    <w:rsid w:val="00B01CF5"/>
    <w:rsid w:val="00B06588"/>
    <w:rsid w:val="00B1046E"/>
    <w:rsid w:val="00B1070A"/>
    <w:rsid w:val="00B11BA2"/>
    <w:rsid w:val="00B11D8A"/>
    <w:rsid w:val="00B12719"/>
    <w:rsid w:val="00B137B5"/>
    <w:rsid w:val="00B13B1E"/>
    <w:rsid w:val="00B13F7A"/>
    <w:rsid w:val="00B1458C"/>
    <w:rsid w:val="00B15D2E"/>
    <w:rsid w:val="00B175B2"/>
    <w:rsid w:val="00B277CE"/>
    <w:rsid w:val="00B30AD9"/>
    <w:rsid w:val="00B30C9C"/>
    <w:rsid w:val="00B315C7"/>
    <w:rsid w:val="00B31695"/>
    <w:rsid w:val="00B31931"/>
    <w:rsid w:val="00B31A59"/>
    <w:rsid w:val="00B31EF1"/>
    <w:rsid w:val="00B34A5C"/>
    <w:rsid w:val="00B35F38"/>
    <w:rsid w:val="00B36E1A"/>
    <w:rsid w:val="00B37C0F"/>
    <w:rsid w:val="00B42B02"/>
    <w:rsid w:val="00B43A1E"/>
    <w:rsid w:val="00B441EA"/>
    <w:rsid w:val="00B44D5E"/>
    <w:rsid w:val="00B45802"/>
    <w:rsid w:val="00B54324"/>
    <w:rsid w:val="00B60F37"/>
    <w:rsid w:val="00B64935"/>
    <w:rsid w:val="00B64AE1"/>
    <w:rsid w:val="00B64CC5"/>
    <w:rsid w:val="00B67091"/>
    <w:rsid w:val="00B67941"/>
    <w:rsid w:val="00B67D53"/>
    <w:rsid w:val="00B74701"/>
    <w:rsid w:val="00B75EA4"/>
    <w:rsid w:val="00B769D9"/>
    <w:rsid w:val="00B778B0"/>
    <w:rsid w:val="00B811B1"/>
    <w:rsid w:val="00B83762"/>
    <w:rsid w:val="00B838CB"/>
    <w:rsid w:val="00B83972"/>
    <w:rsid w:val="00B84962"/>
    <w:rsid w:val="00B91420"/>
    <w:rsid w:val="00B91468"/>
    <w:rsid w:val="00B96A3E"/>
    <w:rsid w:val="00B97E62"/>
    <w:rsid w:val="00BA0288"/>
    <w:rsid w:val="00BA0D56"/>
    <w:rsid w:val="00BA1DD6"/>
    <w:rsid w:val="00BA64DA"/>
    <w:rsid w:val="00BA6797"/>
    <w:rsid w:val="00BA6812"/>
    <w:rsid w:val="00BA77DB"/>
    <w:rsid w:val="00BA7E76"/>
    <w:rsid w:val="00BB1630"/>
    <w:rsid w:val="00BB29EA"/>
    <w:rsid w:val="00BB2F6B"/>
    <w:rsid w:val="00BB3236"/>
    <w:rsid w:val="00BB50DC"/>
    <w:rsid w:val="00BB5DD2"/>
    <w:rsid w:val="00BB6635"/>
    <w:rsid w:val="00BB7137"/>
    <w:rsid w:val="00BB71DF"/>
    <w:rsid w:val="00BC0F36"/>
    <w:rsid w:val="00BC313B"/>
    <w:rsid w:val="00BC54A1"/>
    <w:rsid w:val="00BC63F9"/>
    <w:rsid w:val="00BC74A8"/>
    <w:rsid w:val="00BD08E4"/>
    <w:rsid w:val="00BD1405"/>
    <w:rsid w:val="00BD1619"/>
    <w:rsid w:val="00BD3D83"/>
    <w:rsid w:val="00BD41C3"/>
    <w:rsid w:val="00BD42B2"/>
    <w:rsid w:val="00BD584E"/>
    <w:rsid w:val="00BD754A"/>
    <w:rsid w:val="00BE62B1"/>
    <w:rsid w:val="00BE7766"/>
    <w:rsid w:val="00BF0B84"/>
    <w:rsid w:val="00BF60BD"/>
    <w:rsid w:val="00C031DD"/>
    <w:rsid w:val="00C1177C"/>
    <w:rsid w:val="00C14046"/>
    <w:rsid w:val="00C14680"/>
    <w:rsid w:val="00C152C6"/>
    <w:rsid w:val="00C16055"/>
    <w:rsid w:val="00C17C19"/>
    <w:rsid w:val="00C17D4E"/>
    <w:rsid w:val="00C23968"/>
    <w:rsid w:val="00C245CD"/>
    <w:rsid w:val="00C25F51"/>
    <w:rsid w:val="00C27F89"/>
    <w:rsid w:val="00C314ED"/>
    <w:rsid w:val="00C31A19"/>
    <w:rsid w:val="00C328C4"/>
    <w:rsid w:val="00C3485F"/>
    <w:rsid w:val="00C3663D"/>
    <w:rsid w:val="00C3731F"/>
    <w:rsid w:val="00C378E5"/>
    <w:rsid w:val="00C42DF7"/>
    <w:rsid w:val="00C4451C"/>
    <w:rsid w:val="00C45DAB"/>
    <w:rsid w:val="00C46E22"/>
    <w:rsid w:val="00C51832"/>
    <w:rsid w:val="00C5241E"/>
    <w:rsid w:val="00C52E46"/>
    <w:rsid w:val="00C554B5"/>
    <w:rsid w:val="00C57248"/>
    <w:rsid w:val="00C57717"/>
    <w:rsid w:val="00C603DC"/>
    <w:rsid w:val="00C6045F"/>
    <w:rsid w:val="00C60F3A"/>
    <w:rsid w:val="00C62BCB"/>
    <w:rsid w:val="00C62CC5"/>
    <w:rsid w:val="00C631EC"/>
    <w:rsid w:val="00C63258"/>
    <w:rsid w:val="00C63E1A"/>
    <w:rsid w:val="00C70B8B"/>
    <w:rsid w:val="00C711DE"/>
    <w:rsid w:val="00C71D3B"/>
    <w:rsid w:val="00C723BF"/>
    <w:rsid w:val="00C7375B"/>
    <w:rsid w:val="00C81707"/>
    <w:rsid w:val="00C819EA"/>
    <w:rsid w:val="00C8474F"/>
    <w:rsid w:val="00C8596E"/>
    <w:rsid w:val="00C86598"/>
    <w:rsid w:val="00C8722B"/>
    <w:rsid w:val="00C94E2A"/>
    <w:rsid w:val="00C953D0"/>
    <w:rsid w:val="00C95645"/>
    <w:rsid w:val="00C96810"/>
    <w:rsid w:val="00C96FB0"/>
    <w:rsid w:val="00C97356"/>
    <w:rsid w:val="00C97A1D"/>
    <w:rsid w:val="00CA00D7"/>
    <w:rsid w:val="00CA0DFF"/>
    <w:rsid w:val="00CA1B3C"/>
    <w:rsid w:val="00CA1C2F"/>
    <w:rsid w:val="00CA36F6"/>
    <w:rsid w:val="00CA65B7"/>
    <w:rsid w:val="00CB1059"/>
    <w:rsid w:val="00CB3AE8"/>
    <w:rsid w:val="00CB3EDF"/>
    <w:rsid w:val="00CB520D"/>
    <w:rsid w:val="00CB651D"/>
    <w:rsid w:val="00CB6FFA"/>
    <w:rsid w:val="00CC4175"/>
    <w:rsid w:val="00CD0FC5"/>
    <w:rsid w:val="00CD179C"/>
    <w:rsid w:val="00CD1B35"/>
    <w:rsid w:val="00CD2E7A"/>
    <w:rsid w:val="00CD473B"/>
    <w:rsid w:val="00CD5238"/>
    <w:rsid w:val="00CD6A2D"/>
    <w:rsid w:val="00CD6AB8"/>
    <w:rsid w:val="00CE0020"/>
    <w:rsid w:val="00CE15B0"/>
    <w:rsid w:val="00CE1CEE"/>
    <w:rsid w:val="00CE3797"/>
    <w:rsid w:val="00CF236D"/>
    <w:rsid w:val="00CF24BD"/>
    <w:rsid w:val="00CF276B"/>
    <w:rsid w:val="00CF40D1"/>
    <w:rsid w:val="00CF4194"/>
    <w:rsid w:val="00CF4F1E"/>
    <w:rsid w:val="00CF5CB1"/>
    <w:rsid w:val="00CF6D11"/>
    <w:rsid w:val="00CF7159"/>
    <w:rsid w:val="00D01083"/>
    <w:rsid w:val="00D0262B"/>
    <w:rsid w:val="00D04443"/>
    <w:rsid w:val="00D048CA"/>
    <w:rsid w:val="00D04D3C"/>
    <w:rsid w:val="00D073A2"/>
    <w:rsid w:val="00D11F67"/>
    <w:rsid w:val="00D12501"/>
    <w:rsid w:val="00D12861"/>
    <w:rsid w:val="00D12E58"/>
    <w:rsid w:val="00D14A93"/>
    <w:rsid w:val="00D157FA"/>
    <w:rsid w:val="00D16D59"/>
    <w:rsid w:val="00D22A45"/>
    <w:rsid w:val="00D232A4"/>
    <w:rsid w:val="00D236EE"/>
    <w:rsid w:val="00D244DA"/>
    <w:rsid w:val="00D25C6A"/>
    <w:rsid w:val="00D261BF"/>
    <w:rsid w:val="00D267E2"/>
    <w:rsid w:val="00D276A8"/>
    <w:rsid w:val="00D310BE"/>
    <w:rsid w:val="00D310F5"/>
    <w:rsid w:val="00D3205B"/>
    <w:rsid w:val="00D326C1"/>
    <w:rsid w:val="00D335AE"/>
    <w:rsid w:val="00D33991"/>
    <w:rsid w:val="00D3404A"/>
    <w:rsid w:val="00D340C7"/>
    <w:rsid w:val="00D34DB9"/>
    <w:rsid w:val="00D36946"/>
    <w:rsid w:val="00D41DA8"/>
    <w:rsid w:val="00D42329"/>
    <w:rsid w:val="00D427B8"/>
    <w:rsid w:val="00D446C7"/>
    <w:rsid w:val="00D46418"/>
    <w:rsid w:val="00D50976"/>
    <w:rsid w:val="00D5164E"/>
    <w:rsid w:val="00D5204D"/>
    <w:rsid w:val="00D52F86"/>
    <w:rsid w:val="00D54077"/>
    <w:rsid w:val="00D5545E"/>
    <w:rsid w:val="00D555DD"/>
    <w:rsid w:val="00D55DEA"/>
    <w:rsid w:val="00D56210"/>
    <w:rsid w:val="00D57977"/>
    <w:rsid w:val="00D57BB5"/>
    <w:rsid w:val="00D57F8C"/>
    <w:rsid w:val="00D612DC"/>
    <w:rsid w:val="00D61DAB"/>
    <w:rsid w:val="00D6222D"/>
    <w:rsid w:val="00D62E98"/>
    <w:rsid w:val="00D645B8"/>
    <w:rsid w:val="00D65700"/>
    <w:rsid w:val="00D70B51"/>
    <w:rsid w:val="00D80D14"/>
    <w:rsid w:val="00D84C98"/>
    <w:rsid w:val="00D85320"/>
    <w:rsid w:val="00D900EF"/>
    <w:rsid w:val="00D92652"/>
    <w:rsid w:val="00D93844"/>
    <w:rsid w:val="00D93875"/>
    <w:rsid w:val="00D95BFC"/>
    <w:rsid w:val="00D97780"/>
    <w:rsid w:val="00DA17C7"/>
    <w:rsid w:val="00DA21B1"/>
    <w:rsid w:val="00DA5B82"/>
    <w:rsid w:val="00DA605A"/>
    <w:rsid w:val="00DA613D"/>
    <w:rsid w:val="00DB1334"/>
    <w:rsid w:val="00DB27A5"/>
    <w:rsid w:val="00DB2E16"/>
    <w:rsid w:val="00DB34CA"/>
    <w:rsid w:val="00DB7265"/>
    <w:rsid w:val="00DC160C"/>
    <w:rsid w:val="00DC1DDB"/>
    <w:rsid w:val="00DC35AC"/>
    <w:rsid w:val="00DC3C7E"/>
    <w:rsid w:val="00DC5EBA"/>
    <w:rsid w:val="00DC7BA2"/>
    <w:rsid w:val="00DD29A5"/>
    <w:rsid w:val="00DD31EA"/>
    <w:rsid w:val="00DD5DFA"/>
    <w:rsid w:val="00DD78E3"/>
    <w:rsid w:val="00DE1A00"/>
    <w:rsid w:val="00DE2DF9"/>
    <w:rsid w:val="00DE3553"/>
    <w:rsid w:val="00DE7D75"/>
    <w:rsid w:val="00DF0F61"/>
    <w:rsid w:val="00DF1BDA"/>
    <w:rsid w:val="00DF389E"/>
    <w:rsid w:val="00DF4874"/>
    <w:rsid w:val="00E01C32"/>
    <w:rsid w:val="00E04EBF"/>
    <w:rsid w:val="00E07648"/>
    <w:rsid w:val="00E1209E"/>
    <w:rsid w:val="00E13CB8"/>
    <w:rsid w:val="00E20AB6"/>
    <w:rsid w:val="00E20FF9"/>
    <w:rsid w:val="00E2614E"/>
    <w:rsid w:val="00E27168"/>
    <w:rsid w:val="00E2740E"/>
    <w:rsid w:val="00E34476"/>
    <w:rsid w:val="00E36EC7"/>
    <w:rsid w:val="00E4413A"/>
    <w:rsid w:val="00E44C9C"/>
    <w:rsid w:val="00E44FA1"/>
    <w:rsid w:val="00E453F6"/>
    <w:rsid w:val="00E456FF"/>
    <w:rsid w:val="00E47366"/>
    <w:rsid w:val="00E475F6"/>
    <w:rsid w:val="00E50D1D"/>
    <w:rsid w:val="00E51E58"/>
    <w:rsid w:val="00E53FCA"/>
    <w:rsid w:val="00E54727"/>
    <w:rsid w:val="00E5485C"/>
    <w:rsid w:val="00E611D2"/>
    <w:rsid w:val="00E61B02"/>
    <w:rsid w:val="00E65E6D"/>
    <w:rsid w:val="00E6622F"/>
    <w:rsid w:val="00E66DCC"/>
    <w:rsid w:val="00E66F1B"/>
    <w:rsid w:val="00E67163"/>
    <w:rsid w:val="00E70439"/>
    <w:rsid w:val="00E72FFB"/>
    <w:rsid w:val="00E7393C"/>
    <w:rsid w:val="00E73C11"/>
    <w:rsid w:val="00E75526"/>
    <w:rsid w:val="00E77EB3"/>
    <w:rsid w:val="00E805B5"/>
    <w:rsid w:val="00E81472"/>
    <w:rsid w:val="00E82288"/>
    <w:rsid w:val="00E824BD"/>
    <w:rsid w:val="00E829A0"/>
    <w:rsid w:val="00E82BE2"/>
    <w:rsid w:val="00E846A3"/>
    <w:rsid w:val="00E863B1"/>
    <w:rsid w:val="00E934F3"/>
    <w:rsid w:val="00E9602B"/>
    <w:rsid w:val="00E9668D"/>
    <w:rsid w:val="00E97669"/>
    <w:rsid w:val="00E97EC8"/>
    <w:rsid w:val="00EA0346"/>
    <w:rsid w:val="00EA06A9"/>
    <w:rsid w:val="00EA0A4F"/>
    <w:rsid w:val="00EA68B9"/>
    <w:rsid w:val="00EA6C47"/>
    <w:rsid w:val="00EA747D"/>
    <w:rsid w:val="00EB019B"/>
    <w:rsid w:val="00EB254F"/>
    <w:rsid w:val="00EB409E"/>
    <w:rsid w:val="00EB7E3B"/>
    <w:rsid w:val="00EC13B3"/>
    <w:rsid w:val="00EC1912"/>
    <w:rsid w:val="00EC52EE"/>
    <w:rsid w:val="00ED28AF"/>
    <w:rsid w:val="00ED58CD"/>
    <w:rsid w:val="00ED5C9A"/>
    <w:rsid w:val="00EE1FEB"/>
    <w:rsid w:val="00EE357F"/>
    <w:rsid w:val="00EE38B7"/>
    <w:rsid w:val="00EE5859"/>
    <w:rsid w:val="00EE7981"/>
    <w:rsid w:val="00EF1338"/>
    <w:rsid w:val="00EF3B4D"/>
    <w:rsid w:val="00EF46B3"/>
    <w:rsid w:val="00EF628B"/>
    <w:rsid w:val="00EF7791"/>
    <w:rsid w:val="00F02019"/>
    <w:rsid w:val="00F028A7"/>
    <w:rsid w:val="00F02A2B"/>
    <w:rsid w:val="00F056C3"/>
    <w:rsid w:val="00F05C90"/>
    <w:rsid w:val="00F106AD"/>
    <w:rsid w:val="00F1267B"/>
    <w:rsid w:val="00F12EFA"/>
    <w:rsid w:val="00F1309C"/>
    <w:rsid w:val="00F1361B"/>
    <w:rsid w:val="00F13DFB"/>
    <w:rsid w:val="00F15E5D"/>
    <w:rsid w:val="00F16D74"/>
    <w:rsid w:val="00F2017C"/>
    <w:rsid w:val="00F2177C"/>
    <w:rsid w:val="00F237C2"/>
    <w:rsid w:val="00F23BC4"/>
    <w:rsid w:val="00F23DE7"/>
    <w:rsid w:val="00F259C1"/>
    <w:rsid w:val="00F26CF9"/>
    <w:rsid w:val="00F27059"/>
    <w:rsid w:val="00F313B2"/>
    <w:rsid w:val="00F320F0"/>
    <w:rsid w:val="00F33579"/>
    <w:rsid w:val="00F3566E"/>
    <w:rsid w:val="00F3731C"/>
    <w:rsid w:val="00F37F1C"/>
    <w:rsid w:val="00F4586F"/>
    <w:rsid w:val="00F472B2"/>
    <w:rsid w:val="00F50F67"/>
    <w:rsid w:val="00F510D1"/>
    <w:rsid w:val="00F537C9"/>
    <w:rsid w:val="00F5713D"/>
    <w:rsid w:val="00F61936"/>
    <w:rsid w:val="00F61E1D"/>
    <w:rsid w:val="00F63676"/>
    <w:rsid w:val="00F65034"/>
    <w:rsid w:val="00F664E3"/>
    <w:rsid w:val="00F6675D"/>
    <w:rsid w:val="00F66865"/>
    <w:rsid w:val="00F67F86"/>
    <w:rsid w:val="00F70EC6"/>
    <w:rsid w:val="00F7351B"/>
    <w:rsid w:val="00F74BF3"/>
    <w:rsid w:val="00F85FCA"/>
    <w:rsid w:val="00F8799D"/>
    <w:rsid w:val="00F91106"/>
    <w:rsid w:val="00F92D3E"/>
    <w:rsid w:val="00F94216"/>
    <w:rsid w:val="00F955CF"/>
    <w:rsid w:val="00F96250"/>
    <w:rsid w:val="00FA132A"/>
    <w:rsid w:val="00FA1FB4"/>
    <w:rsid w:val="00FA213F"/>
    <w:rsid w:val="00FA2997"/>
    <w:rsid w:val="00FB1F27"/>
    <w:rsid w:val="00FB5AB2"/>
    <w:rsid w:val="00FB79AA"/>
    <w:rsid w:val="00FB7CF9"/>
    <w:rsid w:val="00FC33D7"/>
    <w:rsid w:val="00FC3BAC"/>
    <w:rsid w:val="00FC3E07"/>
    <w:rsid w:val="00FC5366"/>
    <w:rsid w:val="00FC7259"/>
    <w:rsid w:val="00FD013F"/>
    <w:rsid w:val="00FD0D30"/>
    <w:rsid w:val="00FD3881"/>
    <w:rsid w:val="00FD42F4"/>
    <w:rsid w:val="00FD4919"/>
    <w:rsid w:val="00FD723B"/>
    <w:rsid w:val="00FD760F"/>
    <w:rsid w:val="00FE1142"/>
    <w:rsid w:val="00FE1262"/>
    <w:rsid w:val="00FE1DC7"/>
    <w:rsid w:val="00FE1EF2"/>
    <w:rsid w:val="00FE22D3"/>
    <w:rsid w:val="00FE337A"/>
    <w:rsid w:val="00FE391F"/>
    <w:rsid w:val="00FE4159"/>
    <w:rsid w:val="00FE49A9"/>
    <w:rsid w:val="00FE4B4F"/>
    <w:rsid w:val="00FE5C19"/>
    <w:rsid w:val="00FE635C"/>
    <w:rsid w:val="00FE75A7"/>
    <w:rsid w:val="00FF04E3"/>
    <w:rsid w:val="00FF11FE"/>
    <w:rsid w:val="00FF540D"/>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09D60"/>
  <w15:docId w15:val="{26043C6F-7C07-404E-92BC-F1947AA1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8A0"/>
  </w:style>
  <w:style w:type="paragraph" w:styleId="Heading2">
    <w:name w:val="heading 2"/>
    <w:basedOn w:val="Normal"/>
    <w:next w:val="Normal"/>
    <w:link w:val="Heading2Char"/>
    <w:qFormat/>
    <w:rsid w:val="006F48A0"/>
    <w:pPr>
      <w:keepNext/>
      <w:widowControl w:val="0"/>
      <w:tabs>
        <w:tab w:val="left" w:pos="0"/>
        <w:tab w:val="right" w:pos="8640"/>
      </w:tabs>
      <w:suppressAutoHyphens/>
      <w:jc w:val="center"/>
      <w:outlineLvl w:val="1"/>
    </w:pPr>
    <w:rPr>
      <w:rFonts w:ascii="Univers" w:hAnsi="Univer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Normal"/>
    <w:next w:val="Normal"/>
    <w:rsid w:val="006F48A0"/>
    <w:pPr>
      <w:spacing w:before="480" w:after="240"/>
      <w:jc w:val="center"/>
      <w:outlineLvl w:val="0"/>
    </w:pPr>
    <w:rPr>
      <w:b/>
      <w:caps/>
      <w:sz w:val="40"/>
    </w:rPr>
  </w:style>
  <w:style w:type="paragraph" w:customStyle="1" w:styleId="BHLevel2">
    <w:name w:val="BHLevel2"/>
    <w:basedOn w:val="Normal"/>
    <w:next w:val="Normal"/>
    <w:rsid w:val="006F48A0"/>
    <w:pPr>
      <w:spacing w:before="480" w:after="240"/>
      <w:jc w:val="center"/>
      <w:outlineLvl w:val="1"/>
    </w:pPr>
    <w:rPr>
      <w:b/>
      <w:smallCaps/>
      <w:sz w:val="36"/>
    </w:rPr>
  </w:style>
  <w:style w:type="paragraph" w:customStyle="1" w:styleId="BHLevel3">
    <w:name w:val="BHLevel3"/>
    <w:basedOn w:val="Normal"/>
    <w:next w:val="Normal"/>
    <w:rsid w:val="006F48A0"/>
    <w:pPr>
      <w:spacing w:before="480" w:after="240"/>
      <w:jc w:val="center"/>
      <w:outlineLvl w:val="2"/>
    </w:pPr>
    <w:rPr>
      <w:b/>
      <w:sz w:val="30"/>
    </w:rPr>
  </w:style>
  <w:style w:type="paragraph" w:customStyle="1" w:styleId="BHLevel4">
    <w:name w:val="BHLevel4"/>
    <w:basedOn w:val="Normal"/>
    <w:next w:val="Normal"/>
    <w:rsid w:val="006F48A0"/>
    <w:pPr>
      <w:spacing w:before="480" w:after="240"/>
      <w:outlineLvl w:val="3"/>
    </w:pPr>
    <w:rPr>
      <w:b/>
      <w:sz w:val="28"/>
    </w:rPr>
  </w:style>
  <w:style w:type="paragraph" w:customStyle="1" w:styleId="BHLevel5">
    <w:name w:val="BHLevel5"/>
    <w:basedOn w:val="Normal"/>
    <w:next w:val="Normal"/>
    <w:rsid w:val="006F48A0"/>
    <w:pPr>
      <w:spacing w:before="480" w:after="240"/>
      <w:outlineLvl w:val="4"/>
    </w:pPr>
    <w:rPr>
      <w:b/>
      <w:sz w:val="26"/>
      <w:u w:val="single"/>
    </w:rPr>
  </w:style>
  <w:style w:type="paragraph" w:customStyle="1" w:styleId="BHLevel6">
    <w:name w:val="BHLevel6"/>
    <w:basedOn w:val="Normal"/>
    <w:next w:val="Normal"/>
    <w:rsid w:val="006F48A0"/>
    <w:pPr>
      <w:spacing w:before="480" w:after="240"/>
      <w:outlineLvl w:val="5"/>
    </w:pPr>
    <w:rPr>
      <w:b/>
      <w:smallCaps/>
      <w:sz w:val="24"/>
    </w:rPr>
  </w:style>
  <w:style w:type="paragraph" w:customStyle="1" w:styleId="Mynormal">
    <w:name w:val="Mynormal"/>
    <w:basedOn w:val="Normal"/>
    <w:rsid w:val="006F48A0"/>
    <w:rPr>
      <w:rFonts w:ascii="Univers" w:hAnsi="Univers"/>
      <w:sz w:val="22"/>
    </w:rPr>
  </w:style>
  <w:style w:type="paragraph" w:styleId="Header">
    <w:name w:val="header"/>
    <w:basedOn w:val="Normal"/>
    <w:rsid w:val="006F48A0"/>
    <w:pPr>
      <w:tabs>
        <w:tab w:val="center" w:pos="4320"/>
        <w:tab w:val="right" w:pos="8640"/>
      </w:tabs>
    </w:pPr>
  </w:style>
  <w:style w:type="paragraph" w:styleId="Footer">
    <w:name w:val="footer"/>
    <w:basedOn w:val="Normal"/>
    <w:rsid w:val="006F48A0"/>
    <w:pPr>
      <w:tabs>
        <w:tab w:val="center" w:pos="4320"/>
        <w:tab w:val="right" w:pos="8640"/>
      </w:tabs>
    </w:pPr>
  </w:style>
  <w:style w:type="table" w:styleId="TableGrid">
    <w:name w:val="Table Grid"/>
    <w:basedOn w:val="TableNormal"/>
    <w:rsid w:val="006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052EB"/>
  </w:style>
  <w:style w:type="paragraph" w:styleId="BalloonText">
    <w:name w:val="Balloon Text"/>
    <w:basedOn w:val="Normal"/>
    <w:semiHidden/>
    <w:rsid w:val="005A6FA5"/>
    <w:rPr>
      <w:rFonts w:ascii="Tahoma" w:hAnsi="Tahoma" w:cs="Tahoma"/>
      <w:sz w:val="16"/>
      <w:szCs w:val="16"/>
    </w:rPr>
  </w:style>
  <w:style w:type="paragraph" w:customStyle="1" w:styleId="BHNormal">
    <w:name w:val="BHNormal"/>
    <w:qFormat/>
    <w:rsid w:val="001A7DAF"/>
    <w:rPr>
      <w:rFonts w:eastAsia="Calibri"/>
      <w:sz w:val="24"/>
      <w:szCs w:val="22"/>
    </w:rPr>
  </w:style>
  <w:style w:type="character" w:customStyle="1" w:styleId="Heading2Char">
    <w:name w:val="Heading 2 Char"/>
    <w:basedOn w:val="DefaultParagraphFont"/>
    <w:link w:val="Heading2"/>
    <w:rsid w:val="000674F5"/>
    <w:rPr>
      <w:rFonts w:ascii="Univers" w:hAnsi="Univers"/>
      <w:b/>
      <w:snapToGrid w:val="0"/>
      <w:sz w:val="24"/>
    </w:rPr>
  </w:style>
  <w:style w:type="paragraph" w:styleId="ListParagraph">
    <w:name w:val="List Paragraph"/>
    <w:basedOn w:val="Normal"/>
    <w:uiPriority w:val="34"/>
    <w:qFormat/>
    <w:rsid w:val="003F4208"/>
    <w:pPr>
      <w:ind w:left="720"/>
      <w:contextualSpacing/>
    </w:pPr>
  </w:style>
  <w:style w:type="character" w:styleId="CommentReference">
    <w:name w:val="annotation reference"/>
    <w:basedOn w:val="DefaultParagraphFont"/>
    <w:rsid w:val="00AA126C"/>
    <w:rPr>
      <w:sz w:val="16"/>
      <w:szCs w:val="16"/>
    </w:rPr>
  </w:style>
  <w:style w:type="paragraph" w:styleId="CommentText">
    <w:name w:val="annotation text"/>
    <w:basedOn w:val="Normal"/>
    <w:link w:val="CommentTextChar"/>
    <w:rsid w:val="00AA126C"/>
  </w:style>
  <w:style w:type="character" w:customStyle="1" w:styleId="CommentTextChar">
    <w:name w:val="Comment Text Char"/>
    <w:basedOn w:val="DefaultParagraphFont"/>
    <w:link w:val="CommentText"/>
    <w:rsid w:val="00AA126C"/>
  </w:style>
  <w:style w:type="paragraph" w:styleId="CommentSubject">
    <w:name w:val="annotation subject"/>
    <w:basedOn w:val="CommentText"/>
    <w:next w:val="CommentText"/>
    <w:link w:val="CommentSubjectChar"/>
    <w:rsid w:val="00AA126C"/>
    <w:rPr>
      <w:b/>
      <w:bCs/>
    </w:rPr>
  </w:style>
  <w:style w:type="character" w:customStyle="1" w:styleId="CommentSubjectChar">
    <w:name w:val="Comment Subject Char"/>
    <w:basedOn w:val="CommentTextChar"/>
    <w:link w:val="CommentSubject"/>
    <w:rsid w:val="00AA1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35965">
      <w:bodyDiv w:val="1"/>
      <w:marLeft w:val="0"/>
      <w:marRight w:val="0"/>
      <w:marTop w:val="0"/>
      <w:marBottom w:val="0"/>
      <w:divBdr>
        <w:top w:val="none" w:sz="0" w:space="0" w:color="auto"/>
        <w:left w:val="none" w:sz="0" w:space="0" w:color="auto"/>
        <w:bottom w:val="none" w:sz="0" w:space="0" w:color="auto"/>
        <w:right w:val="none" w:sz="0" w:space="0" w:color="auto"/>
      </w:divBdr>
    </w:div>
    <w:div w:id="375934918">
      <w:bodyDiv w:val="1"/>
      <w:marLeft w:val="0"/>
      <w:marRight w:val="0"/>
      <w:marTop w:val="0"/>
      <w:marBottom w:val="0"/>
      <w:divBdr>
        <w:top w:val="none" w:sz="0" w:space="0" w:color="auto"/>
        <w:left w:val="none" w:sz="0" w:space="0" w:color="auto"/>
        <w:bottom w:val="none" w:sz="0" w:space="0" w:color="auto"/>
        <w:right w:val="none" w:sz="0" w:space="0" w:color="auto"/>
      </w:divBdr>
    </w:div>
    <w:div w:id="577251199">
      <w:bodyDiv w:val="1"/>
      <w:marLeft w:val="0"/>
      <w:marRight w:val="0"/>
      <w:marTop w:val="0"/>
      <w:marBottom w:val="0"/>
      <w:divBdr>
        <w:top w:val="none" w:sz="0" w:space="0" w:color="auto"/>
        <w:left w:val="none" w:sz="0" w:space="0" w:color="auto"/>
        <w:bottom w:val="none" w:sz="0" w:space="0" w:color="auto"/>
        <w:right w:val="none" w:sz="0" w:space="0" w:color="auto"/>
      </w:divBdr>
    </w:div>
    <w:div w:id="675810351">
      <w:bodyDiv w:val="1"/>
      <w:marLeft w:val="0"/>
      <w:marRight w:val="0"/>
      <w:marTop w:val="0"/>
      <w:marBottom w:val="0"/>
      <w:divBdr>
        <w:top w:val="none" w:sz="0" w:space="0" w:color="auto"/>
        <w:left w:val="none" w:sz="0" w:space="0" w:color="auto"/>
        <w:bottom w:val="none" w:sz="0" w:space="0" w:color="auto"/>
        <w:right w:val="none" w:sz="0" w:space="0" w:color="auto"/>
      </w:divBdr>
    </w:div>
    <w:div w:id="943658418">
      <w:bodyDiv w:val="1"/>
      <w:marLeft w:val="0"/>
      <w:marRight w:val="0"/>
      <w:marTop w:val="0"/>
      <w:marBottom w:val="0"/>
      <w:divBdr>
        <w:top w:val="none" w:sz="0" w:space="0" w:color="auto"/>
        <w:left w:val="none" w:sz="0" w:space="0" w:color="auto"/>
        <w:bottom w:val="none" w:sz="0" w:space="0" w:color="auto"/>
        <w:right w:val="none" w:sz="0" w:space="0" w:color="auto"/>
      </w:divBdr>
    </w:div>
    <w:div w:id="1056926400">
      <w:bodyDiv w:val="1"/>
      <w:marLeft w:val="0"/>
      <w:marRight w:val="0"/>
      <w:marTop w:val="0"/>
      <w:marBottom w:val="0"/>
      <w:divBdr>
        <w:top w:val="none" w:sz="0" w:space="0" w:color="auto"/>
        <w:left w:val="none" w:sz="0" w:space="0" w:color="auto"/>
        <w:bottom w:val="none" w:sz="0" w:space="0" w:color="auto"/>
        <w:right w:val="none" w:sz="0" w:space="0" w:color="auto"/>
      </w:divBdr>
    </w:div>
    <w:div w:id="1380936334">
      <w:bodyDiv w:val="1"/>
      <w:marLeft w:val="0"/>
      <w:marRight w:val="0"/>
      <w:marTop w:val="0"/>
      <w:marBottom w:val="0"/>
      <w:divBdr>
        <w:top w:val="none" w:sz="0" w:space="0" w:color="auto"/>
        <w:left w:val="none" w:sz="0" w:space="0" w:color="auto"/>
        <w:bottom w:val="none" w:sz="0" w:space="0" w:color="auto"/>
        <w:right w:val="none" w:sz="0" w:space="0" w:color="auto"/>
      </w:divBdr>
    </w:div>
    <w:div w:id="1428378788">
      <w:bodyDiv w:val="1"/>
      <w:marLeft w:val="0"/>
      <w:marRight w:val="0"/>
      <w:marTop w:val="0"/>
      <w:marBottom w:val="0"/>
      <w:divBdr>
        <w:top w:val="none" w:sz="0" w:space="0" w:color="auto"/>
        <w:left w:val="none" w:sz="0" w:space="0" w:color="auto"/>
        <w:bottom w:val="none" w:sz="0" w:space="0" w:color="auto"/>
        <w:right w:val="none" w:sz="0" w:space="0" w:color="auto"/>
      </w:divBdr>
    </w:div>
    <w:div w:id="2094013837">
      <w:bodyDiv w:val="1"/>
      <w:marLeft w:val="0"/>
      <w:marRight w:val="0"/>
      <w:marTop w:val="0"/>
      <w:marBottom w:val="0"/>
      <w:divBdr>
        <w:top w:val="none" w:sz="0" w:space="0" w:color="auto"/>
        <w:left w:val="none" w:sz="0" w:space="0" w:color="auto"/>
        <w:bottom w:val="none" w:sz="0" w:space="0" w:color="auto"/>
        <w:right w:val="none" w:sz="0" w:space="0" w:color="auto"/>
      </w:divBdr>
    </w:div>
    <w:div w:id="2107846715">
      <w:bodyDiv w:val="1"/>
      <w:marLeft w:val="0"/>
      <w:marRight w:val="0"/>
      <w:marTop w:val="0"/>
      <w:marBottom w:val="0"/>
      <w:divBdr>
        <w:top w:val="none" w:sz="0" w:space="0" w:color="auto"/>
        <w:left w:val="none" w:sz="0" w:space="0" w:color="auto"/>
        <w:bottom w:val="none" w:sz="0" w:space="0" w:color="auto"/>
        <w:right w:val="none" w:sz="0" w:space="0" w:color="auto"/>
      </w:divBdr>
    </w:div>
    <w:div w:id="21377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B018D-2ACE-4572-A009-98A92446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vt:lpstr>
    </vt:vector>
  </TitlesOfParts>
  <Company>Battelle Memorial Inst.</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ARSENAULTJ</dc:creator>
  <cp:lastModifiedBy>Durell, Gregory</cp:lastModifiedBy>
  <cp:revision>47</cp:revision>
  <cp:lastPrinted>2012-12-21T18:07:00Z</cp:lastPrinted>
  <dcterms:created xsi:type="dcterms:W3CDTF">2012-08-28T14:35:00Z</dcterms:created>
  <dcterms:modified xsi:type="dcterms:W3CDTF">2015-01-07T14:44:00Z</dcterms:modified>
</cp:coreProperties>
</file>